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154" w:rsidRDefault="0032670E" w:rsidP="00794B40">
      <w:pPr>
        <w:pStyle w:val="Title"/>
        <w:jc w:val="right"/>
      </w:pPr>
      <w:r>
        <w:t xml:space="preserve">Code Contracts </w:t>
      </w:r>
      <w:r w:rsidR="007D7627">
        <w:t>User Manual</w:t>
      </w:r>
    </w:p>
    <w:p w:rsidR="00D178E6" w:rsidRDefault="00D178E6" w:rsidP="00794B40">
      <w:pPr>
        <w:pStyle w:val="Subtitle"/>
        <w:jc w:val="right"/>
      </w:pPr>
      <w:r>
        <w:t>Mike Barnett</w:t>
      </w:r>
    </w:p>
    <w:p w:rsidR="00D178E6" w:rsidRDefault="007D7627" w:rsidP="00794B40">
      <w:pPr>
        <w:pStyle w:val="Subtitle"/>
        <w:jc w:val="right"/>
      </w:pPr>
      <w:r>
        <w:t>Programming Languages and Methods</w:t>
      </w:r>
    </w:p>
    <w:p w:rsidR="00E40698" w:rsidRDefault="00E40698" w:rsidP="00794B40">
      <w:pPr>
        <w:pStyle w:val="Subtitle"/>
        <w:jc w:val="right"/>
      </w:pPr>
      <w:r>
        <w:t>Microsoft Research</w:t>
      </w:r>
    </w:p>
    <w:p w:rsidR="007D7627" w:rsidRDefault="0032670E" w:rsidP="007D7627">
      <w:pPr>
        <w:pStyle w:val="Heading1"/>
      </w:pPr>
      <w:r>
        <w:t xml:space="preserve">Code </w:t>
      </w:r>
      <w:r w:rsidR="007D7627">
        <w:t>Contract</w:t>
      </w:r>
      <w:r>
        <w:t>s</w:t>
      </w:r>
      <w:r w:rsidR="007D7627">
        <w:t xml:space="preserve"> Library</w:t>
      </w:r>
      <w:r w:rsidR="00EC20F5">
        <w:t xml:space="preserve"> Overview</w:t>
      </w:r>
    </w:p>
    <w:p w:rsidR="003E72D3" w:rsidRDefault="003E72D3" w:rsidP="007D7627">
      <w:pPr>
        <w:pStyle w:val="NormalWeb"/>
        <w:rPr>
          <w:ins w:id="2" w:author="Manuel Fahndrich" w:date="2008-10-02T16:37:00Z"/>
          <w:rFonts w:asciiTheme="minorHAnsi" w:hAnsiTheme="minorHAnsi"/>
          <w:sz w:val="22"/>
          <w:szCs w:val="22"/>
        </w:rPr>
      </w:pPr>
      <w:r>
        <w:rPr>
          <w:rFonts w:asciiTheme="minorHAnsi" w:hAnsiTheme="minorHAnsi"/>
          <w:sz w:val="22"/>
          <w:szCs w:val="22"/>
        </w:rPr>
        <w:t xml:space="preserve">Contracts allow you to express preconditions, postconditions &amp; object invariants in your code for </w:t>
      </w:r>
      <w:r w:rsidR="00694EFD">
        <w:rPr>
          <w:rFonts w:asciiTheme="minorHAnsi" w:hAnsiTheme="minorHAnsi"/>
          <w:sz w:val="22"/>
          <w:szCs w:val="22"/>
        </w:rPr>
        <w:t xml:space="preserve">runtime checking, </w:t>
      </w:r>
      <w:r>
        <w:rPr>
          <w:rFonts w:asciiTheme="minorHAnsi" w:hAnsiTheme="minorHAnsi"/>
          <w:sz w:val="22"/>
          <w:szCs w:val="22"/>
        </w:rPr>
        <w:t>static analysis</w:t>
      </w:r>
      <w:r w:rsidR="00694EFD">
        <w:rPr>
          <w:rFonts w:asciiTheme="minorHAnsi" w:hAnsiTheme="minorHAnsi"/>
          <w:sz w:val="22"/>
          <w:szCs w:val="22"/>
        </w:rPr>
        <w:t>, and</w:t>
      </w:r>
      <w:r>
        <w:rPr>
          <w:rFonts w:asciiTheme="minorHAnsi" w:hAnsiTheme="minorHAnsi"/>
          <w:sz w:val="22"/>
          <w:szCs w:val="22"/>
        </w:rPr>
        <w:t xml:space="preserve"> documentation.  This document covers how to author them in your code.</w:t>
      </w:r>
    </w:p>
    <w:p w:rsidR="00C17B92" w:rsidRPr="00C17B92" w:rsidDel="00C17B92" w:rsidRDefault="00C17B92" w:rsidP="00C17B92">
      <w:pPr>
        <w:pStyle w:val="MicrosoftInternal"/>
        <w:rPr>
          <w:del w:id="3" w:author="Manuel Fahndrich" w:date="2008-10-02T16:37:00Z"/>
          <w:b/>
          <w:rPrChange w:id="4" w:author="Manuel Fahndrich" w:date="2008-10-02T16:41:00Z">
            <w:rPr>
              <w:del w:id="5" w:author="Manuel Fahndrich" w:date="2008-10-02T16:37:00Z"/>
            </w:rPr>
          </w:rPrChange>
        </w:rPr>
        <w:pPrChange w:id="6" w:author="Manuel Fahndrich" w:date="2008-10-02T16:40:00Z">
          <w:pPr>
            <w:pStyle w:val="NormalWeb"/>
          </w:pPr>
        </w:pPrChange>
      </w:pPr>
    </w:p>
    <w:p w:rsidR="00C17B92" w:rsidRPr="00C17B92" w:rsidRDefault="007375DF" w:rsidP="00C17B92">
      <w:pPr>
        <w:pStyle w:val="MicrosoftInternal"/>
        <w:rPr>
          <w:ins w:id="7" w:author="Manuel Fahndrich" w:date="2008-10-02T16:40:00Z"/>
          <w:b/>
          <w:rPrChange w:id="8" w:author="Manuel Fahndrich" w:date="2008-10-02T16:41:00Z">
            <w:rPr>
              <w:ins w:id="9" w:author="Manuel Fahndrich" w:date="2008-10-02T16:40:00Z"/>
            </w:rPr>
          </w:rPrChange>
        </w:rPr>
        <w:pPrChange w:id="10" w:author="Manuel Fahndrich" w:date="2008-10-02T16:40:00Z">
          <w:pPr>
            <w:pStyle w:val="NoteHeader"/>
            <w:ind w:left="720"/>
          </w:pPr>
        </w:pPrChange>
      </w:pPr>
      <w:del w:id="11" w:author="Manuel Fahndrich" w:date="2008-10-02T16:37:00Z">
        <w:r w:rsidRPr="00C17B92" w:rsidDel="00C17B92">
          <w:rPr>
            <w:b/>
            <w:rPrChange w:id="12" w:author="Manuel Fahndrich" w:date="2008-10-02T16:41:00Z">
              <w:rPr/>
            </w:rPrChange>
          </w:rPr>
          <w:delText>M</w:delText>
        </w:r>
      </w:del>
      <w:ins w:id="13" w:author="Manuel Fahndrich" w:date="2008-10-02T16:37:00Z">
        <w:r w:rsidR="00C17B92" w:rsidRPr="00C17B92">
          <w:rPr>
            <w:b/>
            <w:rPrChange w:id="14" w:author="Manuel Fahndrich" w:date="2008-10-02T16:41:00Z">
              <w:rPr/>
            </w:rPrChange>
          </w:rPr>
          <w:t>M</w:t>
        </w:r>
      </w:ins>
      <w:r w:rsidRPr="00C17B92">
        <w:rPr>
          <w:b/>
          <w:rPrChange w:id="15" w:author="Manuel Fahndrich" w:date="2008-10-02T16:41:00Z">
            <w:rPr/>
          </w:rPrChange>
        </w:rPr>
        <w:t>icrosoft Internal</w:t>
      </w:r>
      <w:r w:rsidR="00915432" w:rsidRPr="00C17B92">
        <w:rPr>
          <w:b/>
          <w:rPrChange w:id="16" w:author="Manuel Fahndrich" w:date="2008-10-02T16:41:00Z">
            <w:rPr/>
          </w:rPrChange>
        </w:rPr>
        <w:t xml:space="preserve"> Use Onl</w:t>
      </w:r>
      <w:ins w:id="17" w:author="Manuel Fahndrich" w:date="2008-10-02T16:40:00Z">
        <w:r w:rsidR="00C17B92" w:rsidRPr="00C17B92">
          <w:rPr>
            <w:b/>
            <w:rPrChange w:id="18" w:author="Manuel Fahndrich" w:date="2008-10-02T16:41:00Z">
              <w:rPr/>
            </w:rPrChange>
          </w:rPr>
          <w:t>y</w:t>
        </w:r>
      </w:ins>
    </w:p>
    <w:p w:rsidR="00C17B92" w:rsidRDefault="00915432" w:rsidP="00C17B92">
      <w:pPr>
        <w:pStyle w:val="MicrosoftInternal"/>
        <w:rPr>
          <w:ins w:id="19" w:author="Manuel Fahndrich" w:date="2008-10-02T16:40:00Z"/>
        </w:rPr>
        <w:pPrChange w:id="20" w:author="Manuel Fahndrich" w:date="2008-10-02T16:40:00Z">
          <w:pPr>
            <w:pStyle w:val="NoteHeader"/>
            <w:ind w:left="720"/>
          </w:pPr>
        </w:pPrChange>
      </w:pPr>
      <w:del w:id="21" w:author="Manuel Fahndrich" w:date="2008-10-02T16:40:00Z">
        <w:r w:rsidDel="00C17B92">
          <w:delText>y</w:delText>
        </w:r>
        <w:r w:rsidR="007375DF" w:rsidDel="00C17B92">
          <w:delText xml:space="preserve"> </w:delText>
        </w:r>
      </w:del>
    </w:p>
    <w:p w:rsidR="00C17B92" w:rsidRDefault="00C17B92" w:rsidP="00C17B92">
      <w:pPr>
        <w:pStyle w:val="MicrosoftInternal"/>
        <w:rPr>
          <w:ins w:id="22" w:author="Manuel Fahndrich" w:date="2008-10-02T16:40:00Z"/>
        </w:rPr>
      </w:pPr>
      <w:ins w:id="23" w:author="Manuel Fahndrich" w:date="2008-10-02T16:40:00Z">
        <w:r>
          <w:t>The location of the contract library depends on your environment. The current situation is:</w:t>
        </w:r>
      </w:ins>
    </w:p>
    <w:p w:rsidR="00C17B92" w:rsidRDefault="00C17B92" w:rsidP="00C17B92">
      <w:pPr>
        <w:pStyle w:val="MicrosoftInternal"/>
        <w:rPr>
          <w:ins w:id="24" w:author="Manuel Fahndrich" w:date="2008-10-02T16:40:00Z"/>
        </w:rPr>
      </w:pPr>
      <w:ins w:id="25" w:author="Manuel Fahndrich" w:date="2008-10-02T16:40:00Z">
        <w:r>
          <w:t>You are writing code within System.Core.dll inside of Orcas. Then it is defined as a set of internal classes within that assembly.</w:t>
        </w:r>
      </w:ins>
    </w:p>
    <w:p w:rsidR="00C17B92" w:rsidRDefault="00C17B92" w:rsidP="00C17B92">
      <w:pPr>
        <w:pStyle w:val="MicrosoftInternal"/>
        <w:rPr>
          <w:ins w:id="26" w:author="Manuel Fahndrich" w:date="2008-10-02T16:40:00Z"/>
        </w:rPr>
      </w:pPr>
      <w:ins w:id="27" w:author="Manuel Fahndrich" w:date="2008-10-02T16:40:00Z">
        <w:r>
          <w:t>You are writing code with the mscorlib that will ship as part of CLR v4. Then it is defined as a set of public classes within mscorlib.</w:t>
        </w:r>
      </w:ins>
    </w:p>
    <w:p w:rsidR="00C17B92" w:rsidRDefault="00C17B92" w:rsidP="00C17B92">
      <w:pPr>
        <w:pStyle w:val="MicrosoftInternal"/>
        <w:rPr>
          <w:ins w:id="28" w:author="Manuel Fahndrich" w:date="2008-10-02T16:40:00Z"/>
        </w:rPr>
      </w:pPr>
      <w:ins w:id="29" w:author="Manuel Fahndrich" w:date="2008-10-02T16:40:00Z">
        <w:r>
          <w:t>Otherwise, the library is packaged in a separate assembly: Microsoft.Contracts.dll.</w:t>
        </w:r>
      </w:ins>
    </w:p>
    <w:p w:rsidR="00C17B92" w:rsidRPr="00C17B92" w:rsidRDefault="00C17B92" w:rsidP="00C17B92">
      <w:pPr>
        <w:pStyle w:val="MicrosoftInternal"/>
        <w:rPr>
          <w:rPrChange w:id="30" w:author="Manuel Fahndrich" w:date="2008-10-02T16:40:00Z">
            <w:rPr/>
          </w:rPrChange>
        </w:rPr>
        <w:pPrChange w:id="31" w:author="Manuel Fahndrich" w:date="2008-10-02T16:40:00Z">
          <w:pPr>
            <w:pStyle w:val="NoteHeader"/>
            <w:ind w:left="720"/>
          </w:pPr>
        </w:pPrChange>
      </w:pPr>
    </w:p>
    <w:p w:rsidR="00DE7FE6" w:rsidRPr="008B424F" w:rsidDel="00C17B92" w:rsidRDefault="007D7627" w:rsidP="00B91D06">
      <w:pPr>
        <w:pStyle w:val="InternalBlock"/>
        <w:framePr w:wrap="notBeside"/>
        <w:rPr>
          <w:del w:id="32" w:author="Manuel Fahndrich" w:date="2008-10-02T16:40:00Z"/>
        </w:rPr>
        <w:pPrChange w:id="33" w:author="Manuel Fahndrich" w:date="2008-10-02T16:34:00Z">
          <w:pPr>
            <w:pStyle w:val="Note"/>
            <w:ind w:left="720"/>
          </w:pPr>
        </w:pPrChange>
      </w:pPr>
      <w:del w:id="34" w:author="Manuel Fahndrich" w:date="2008-10-02T16:40:00Z">
        <w:r w:rsidRPr="008B424F" w:rsidDel="00C17B92">
          <w:delText>The</w:delText>
        </w:r>
        <w:r w:rsidR="00DE7FE6" w:rsidRPr="008B424F" w:rsidDel="00C17B92">
          <w:delText xml:space="preserve"> location of the</w:delText>
        </w:r>
        <w:r w:rsidRPr="008B424F" w:rsidDel="00C17B92">
          <w:delText xml:space="preserve"> contract library </w:delText>
        </w:r>
        <w:r w:rsidR="00DE7FE6" w:rsidRPr="008B424F" w:rsidDel="00C17B92">
          <w:delText>depends on your environment. The current situation is:</w:delText>
        </w:r>
      </w:del>
    </w:p>
    <w:p w:rsidR="00F5702B" w:rsidDel="00C17B92" w:rsidRDefault="00DE7FE6" w:rsidP="00B91D06">
      <w:pPr>
        <w:pStyle w:val="InternalBlock"/>
        <w:framePr w:wrap="notBeside"/>
        <w:rPr>
          <w:del w:id="35" w:author="Manuel Fahndrich" w:date="2008-10-02T16:40:00Z"/>
        </w:rPr>
        <w:pPrChange w:id="36" w:author="Manuel Fahndrich" w:date="2008-10-02T16:34:00Z">
          <w:pPr>
            <w:pStyle w:val="Note"/>
            <w:numPr>
              <w:numId w:val="34"/>
            </w:numPr>
            <w:ind w:left="1440" w:hanging="360"/>
          </w:pPr>
        </w:pPrChange>
      </w:pPr>
      <w:del w:id="37" w:author="Manuel Fahndrich" w:date="2008-10-02T16:40:00Z">
        <w:r w:rsidRPr="008B424F" w:rsidDel="00C17B92">
          <w:delText>You are writing code within System.Core.dll inside of Orcas. Then it is defined as a set of internal classes within that assembly.</w:delText>
        </w:r>
      </w:del>
    </w:p>
    <w:p w:rsidR="00F5702B" w:rsidDel="00C17B92" w:rsidRDefault="00DE7FE6" w:rsidP="00B91D06">
      <w:pPr>
        <w:pStyle w:val="InternalBlock"/>
        <w:framePr w:wrap="notBeside"/>
        <w:rPr>
          <w:del w:id="38" w:author="Manuel Fahndrich" w:date="2008-10-02T16:40:00Z"/>
        </w:rPr>
        <w:pPrChange w:id="39" w:author="Manuel Fahndrich" w:date="2008-10-02T16:34:00Z">
          <w:pPr>
            <w:pStyle w:val="Note"/>
            <w:numPr>
              <w:numId w:val="34"/>
            </w:numPr>
            <w:ind w:left="1440" w:hanging="360"/>
          </w:pPr>
        </w:pPrChange>
      </w:pPr>
      <w:del w:id="40" w:author="Manuel Fahndrich" w:date="2008-10-02T16:40:00Z">
        <w:r w:rsidRPr="008B424F" w:rsidDel="00C17B92">
          <w:delText>You are writing code with the mscorlib that will ship as part of CLR v4. Then it is defined as a set of public c</w:delText>
        </w:r>
        <w:r w:rsidR="004B2805" w:rsidDel="00C17B92">
          <w:delText>l</w:delText>
        </w:r>
        <w:r w:rsidRPr="008B424F" w:rsidDel="00C17B92">
          <w:delText>a</w:delText>
        </w:r>
        <w:r w:rsidR="004B2805" w:rsidDel="00C17B92">
          <w:delText>s</w:delText>
        </w:r>
        <w:r w:rsidRPr="008B424F" w:rsidDel="00C17B92">
          <w:delText>ses within mscorlib.</w:delText>
        </w:r>
      </w:del>
    </w:p>
    <w:p w:rsidR="00AF3A63" w:rsidRPr="008B424F" w:rsidDel="00C17B92" w:rsidRDefault="00AF3A63" w:rsidP="00B91D06">
      <w:pPr>
        <w:pStyle w:val="InternalBlock"/>
        <w:framePr w:wrap="notBeside"/>
        <w:rPr>
          <w:del w:id="41" w:author="Manuel Fahndrich" w:date="2008-10-02T16:40:00Z"/>
        </w:rPr>
        <w:pPrChange w:id="42" w:author="Manuel Fahndrich" w:date="2008-10-02T16:34:00Z">
          <w:pPr>
            <w:pStyle w:val="Note"/>
            <w:numPr>
              <w:numId w:val="34"/>
            </w:numPr>
            <w:ind w:left="1440" w:hanging="360"/>
          </w:pPr>
        </w:pPrChange>
      </w:pPr>
      <w:del w:id="43" w:author="Manuel Fahndrich" w:date="2008-10-02T16:40:00Z">
        <w:r w:rsidRPr="008B424F" w:rsidDel="00C17B92">
          <w:delText>Otherwise, the library is packaged in a separate assembly: Microsoft.Contracts.dll.</w:delText>
        </w:r>
      </w:del>
    </w:p>
    <w:p w:rsidR="00AF3A63" w:rsidDel="00C17B92" w:rsidRDefault="00AF3A63" w:rsidP="00AF3A63">
      <w:pPr>
        <w:pStyle w:val="Note"/>
        <w:rPr>
          <w:del w:id="44" w:author="Manuel Fahndrich" w:date="2008-10-02T16:40:00Z"/>
        </w:rPr>
      </w:pPr>
    </w:p>
    <w:p w:rsidR="00EE5436" w:rsidRDefault="007D7627" w:rsidP="00AF3A63">
      <w:pPr>
        <w:pStyle w:val="Note"/>
      </w:pPr>
      <w:r w:rsidRPr="008B424F">
        <w:t xml:space="preserve">All of the contract methods are static methods defined in the </w:t>
      </w:r>
      <w:r w:rsidR="000126F0" w:rsidRPr="000126F0">
        <w:rPr>
          <w:rFonts w:ascii="Consolas" w:eastAsia="Times New Roman" w:hAnsi="Consolas" w:cs="Times New Roman"/>
          <w:kern w:val="0"/>
          <w:sz w:val="20"/>
          <w:szCs w:val="20"/>
        </w:rPr>
        <w:t>CodeContract</w:t>
      </w:r>
      <w:r w:rsidRPr="008B424F">
        <w:t xml:space="preserve"> class contained in the </w:t>
      </w:r>
      <w:r w:rsidR="000126F0" w:rsidRPr="000126F0">
        <w:rPr>
          <w:rFonts w:ascii="Consolas" w:eastAsia="Times New Roman" w:hAnsi="Consolas" w:cs="Times New Roman"/>
          <w:kern w:val="0"/>
          <w:sz w:val="20"/>
          <w:szCs w:val="20"/>
        </w:rPr>
        <w:t>System.</w:t>
      </w:r>
      <w:r w:rsidR="001803D5">
        <w:rPr>
          <w:rFonts w:ascii="Consolas" w:hAnsi="Consolas"/>
          <w:sz w:val="20"/>
          <w:szCs w:val="20"/>
        </w:rPr>
        <w:t>Diagnostics.</w:t>
      </w:r>
      <w:r w:rsidR="000126F0" w:rsidRPr="000126F0">
        <w:rPr>
          <w:rFonts w:ascii="Consolas" w:eastAsia="Times New Roman" w:hAnsi="Consolas" w:cs="Times New Roman"/>
          <w:kern w:val="0"/>
          <w:sz w:val="20"/>
          <w:szCs w:val="20"/>
        </w:rPr>
        <w:t>Contracts</w:t>
      </w:r>
      <w:r w:rsidRPr="008B424F">
        <w:t xml:space="preserve"> namespace.</w:t>
      </w:r>
      <w:r w:rsidR="00DE7FE6" w:rsidRPr="008B424F">
        <w:t xml:space="preserve"> </w:t>
      </w:r>
      <w:r w:rsidRPr="008B424F">
        <w:t xml:space="preserve">Several members of the class are </w:t>
      </w:r>
      <w:r w:rsidR="00EB4693">
        <w:t xml:space="preserve">conditionally compiled, meaning the compiler only calls these methods </w:t>
      </w:r>
      <w:r w:rsidRPr="008B424F">
        <w:t xml:space="preserve">when </w:t>
      </w:r>
      <w:r w:rsidR="001710F5" w:rsidRPr="008B424F">
        <w:t xml:space="preserve">a special symbol, the </w:t>
      </w:r>
      <w:r w:rsidR="001710F5" w:rsidRPr="008B424F">
        <w:rPr>
          <w:i/>
        </w:rPr>
        <w:t>full-contract symbol</w:t>
      </w:r>
      <w:r w:rsidR="001710F5" w:rsidRPr="008B424F">
        <w:t>,</w:t>
      </w:r>
      <w:r w:rsidRPr="008B424F">
        <w:t xml:space="preserve"> is defined. That symbol is </w:t>
      </w:r>
      <w:r w:rsidR="00D5776B">
        <w:rPr>
          <w:rStyle w:val="Code"/>
        </w:rPr>
        <w:t>CONTRACTS</w:t>
      </w:r>
      <w:r w:rsidR="00E22EF5">
        <w:rPr>
          <w:rStyle w:val="Code"/>
        </w:rPr>
        <w:t>_FULL</w:t>
      </w:r>
      <w:r w:rsidR="0081541F">
        <w:t>, which you can define using a /d: option to most compilers.</w:t>
      </w:r>
      <w:r w:rsidR="004B2805">
        <w:t xml:space="preserve"> Also, the precondition methods (Section </w:t>
      </w:r>
      <w:r w:rsidR="009456F9">
        <w:fldChar w:fldCharType="begin"/>
      </w:r>
      <w:r w:rsidR="004B2805">
        <w:instrText xml:space="preserve"> REF _Ref199659128 \r \h </w:instrText>
      </w:r>
      <w:r w:rsidR="009456F9">
        <w:fldChar w:fldCharType="separate"/>
      </w:r>
      <w:r w:rsidR="004B2805">
        <w:t>2.1</w:t>
      </w:r>
      <w:r w:rsidR="009456F9">
        <w:fldChar w:fldCharType="end"/>
      </w:r>
      <w:r w:rsidR="004B2805">
        <w:t>) are defined when a special symbol,</w:t>
      </w:r>
      <w:r w:rsidR="00694EFD">
        <w:t xml:space="preserve"> the </w:t>
      </w:r>
      <w:r w:rsidR="000126F0" w:rsidRPr="000126F0">
        <w:rPr>
          <w:rFonts w:ascii="Times New Roman" w:eastAsia="Times New Roman" w:hAnsi="Times New Roman" w:cs="Times New Roman"/>
          <w:i/>
          <w:kern w:val="0"/>
          <w:sz w:val="24"/>
          <w:szCs w:val="24"/>
        </w:rPr>
        <w:t>precondition</w:t>
      </w:r>
      <w:r w:rsidR="00694EFD">
        <w:rPr>
          <w:i/>
        </w:rPr>
        <w:t xml:space="preserve"> </w:t>
      </w:r>
      <w:r w:rsidR="000126F0" w:rsidRPr="000126F0">
        <w:rPr>
          <w:rFonts w:ascii="Times New Roman" w:eastAsia="Times New Roman" w:hAnsi="Times New Roman" w:cs="Times New Roman"/>
          <w:i/>
          <w:kern w:val="0"/>
          <w:sz w:val="24"/>
          <w:szCs w:val="24"/>
        </w:rPr>
        <w:t>symbol</w:t>
      </w:r>
      <w:r w:rsidR="00694EFD">
        <w:t>, is defined. That symbol is</w:t>
      </w:r>
      <w:r w:rsidR="004B2805">
        <w:t xml:space="preserve"> </w:t>
      </w:r>
      <w:r w:rsidR="00E22EF5">
        <w:rPr>
          <w:rStyle w:val="Code"/>
        </w:rPr>
        <w:t>CONTRACTS</w:t>
      </w:r>
      <w:r w:rsidR="004B2805">
        <w:rPr>
          <w:rStyle w:val="Code"/>
        </w:rPr>
        <w:t>_PRECONDITIONS</w:t>
      </w:r>
      <w:r w:rsidR="004B2805">
        <w:t>.</w:t>
      </w:r>
      <w:r w:rsidR="00EE5436">
        <w:t xml:space="preserve">  </w:t>
      </w:r>
    </w:p>
    <w:p w:rsidR="007D7627" w:rsidRDefault="00EE5436" w:rsidP="00BD2932">
      <w:pPr>
        <w:pStyle w:val="NormalWeb"/>
      </w:pPr>
      <w:r>
        <w:t xml:space="preserve">The expectation is </w:t>
      </w:r>
      <w:r w:rsidR="00694EFD">
        <w:t xml:space="preserve">that </w:t>
      </w:r>
      <w:r>
        <w:t xml:space="preserve">debug </w:t>
      </w:r>
      <w:r w:rsidR="00694EFD">
        <w:t xml:space="preserve">and </w:t>
      </w:r>
      <w:r>
        <w:t>checked builds of products will define</w:t>
      </w:r>
      <w:r w:rsidR="00694EFD">
        <w:t xml:space="preserve"> the full-contract symbol </w:t>
      </w:r>
      <w:r>
        <w:t xml:space="preserve"> (as well as </w:t>
      </w:r>
      <w:r w:rsidR="0058702C" w:rsidRPr="0058702C">
        <w:rPr>
          <w:rFonts w:ascii="Consolas" w:hAnsi="Consolas"/>
          <w:sz w:val="20"/>
        </w:rPr>
        <w:t>DEBUG</w:t>
      </w:r>
      <w:r>
        <w:t>) and use a binary rewriter to produce a binary with runtime checking for preconditions, postconditions</w:t>
      </w:r>
      <w:r w:rsidR="00694EFD">
        <w:t>, and</w:t>
      </w:r>
      <w:r>
        <w:t xml:space="preserve"> object invariants.  For at least the .NET Framework v4, the expectation is retail and “free” builds are expected to define neither symbol, and </w:t>
      </w:r>
      <w:r w:rsidR="00694EFD">
        <w:t xml:space="preserve">will </w:t>
      </w:r>
      <w:r>
        <w:t>not use a binary rewriter.</w:t>
      </w:r>
    </w:p>
    <w:p w:rsidR="007D7627" w:rsidRDefault="007D7627" w:rsidP="007D7627">
      <w:pPr>
        <w:pStyle w:val="Heading1"/>
      </w:pPr>
      <w:r>
        <w:t>Contract</w:t>
      </w:r>
      <w:r w:rsidR="003926AC">
        <w:t xml:space="preserve"> </w:t>
      </w:r>
      <w:r w:rsidR="009364A1">
        <w:t>Methods</w:t>
      </w:r>
    </w:p>
    <w:p w:rsidR="007D7627" w:rsidRDefault="007D7627" w:rsidP="007D7627">
      <w:pPr>
        <w:pStyle w:val="Heading2"/>
      </w:pPr>
      <w:bookmarkStart w:id="45" w:name="_Ref199659128"/>
      <w:r>
        <w:t>Preconditions</w:t>
      </w:r>
      <w:bookmarkEnd w:id="45"/>
    </w:p>
    <w:p w:rsidR="007D7627" w:rsidRPr="00D2736B" w:rsidRDefault="007D7627" w:rsidP="00D2736B">
      <w:r w:rsidRPr="00D2736B">
        <w:t xml:space="preserve">Preconditions are expressed using </w:t>
      </w:r>
      <w:r w:rsidRPr="00D2736B">
        <w:rPr>
          <w:rStyle w:val="Code"/>
        </w:rPr>
        <w:t>C</w:t>
      </w:r>
      <w:r w:rsidR="0090030C">
        <w:rPr>
          <w:rStyle w:val="Code"/>
        </w:rPr>
        <w:t>odeC</w:t>
      </w:r>
      <w:r w:rsidRPr="00D2736B">
        <w:rPr>
          <w:rStyle w:val="Code"/>
        </w:rPr>
        <w:t>ontract.Requires()</w:t>
      </w:r>
      <w:r w:rsidRPr="00D2736B">
        <w:t>. They are contracts on the state of a method when it is invoked. They generally are used for parameter validation.</w:t>
      </w:r>
      <w:r w:rsidR="00D71601" w:rsidRPr="00D71601">
        <w:t xml:space="preserve"> </w:t>
      </w:r>
      <w:r w:rsidR="00D71601">
        <w:t>All members mentioned in preconditions must be at least as accessible as the method itself.</w:t>
      </w:r>
    </w:p>
    <w:p w:rsidR="007D7627" w:rsidRPr="006A036E" w:rsidRDefault="00595E78" w:rsidP="006A036E">
      <w:pPr>
        <w:pStyle w:val="SourceDefinition"/>
      </w:pPr>
      <w:r>
        <w:lastRenderedPageBreak/>
        <w:t>Code</w:t>
      </w:r>
      <w:r w:rsidR="007D7627" w:rsidRPr="006A036E">
        <w:t xml:space="preserve">Contract.Requires( x != </w:t>
      </w:r>
      <w:r w:rsidR="007D7627" w:rsidRPr="00E07454">
        <w:rPr>
          <w:rStyle w:val="Keyword"/>
        </w:rPr>
        <w:t>null</w:t>
      </w:r>
      <w:r w:rsidR="007D7627" w:rsidRPr="006A036E">
        <w:t xml:space="preserve"> ); </w:t>
      </w:r>
    </w:p>
    <w:p w:rsidR="00DE119B" w:rsidRDefault="00E53450" w:rsidP="007D7627">
      <w:pPr>
        <w:pStyle w:val="NormalWeb"/>
      </w:pPr>
      <w:r w:rsidRPr="00C45600">
        <w:rPr>
          <w:rFonts w:asciiTheme="minorHAnsi" w:hAnsiTheme="minorHAnsi"/>
          <w:sz w:val="22"/>
          <w:szCs w:val="22"/>
        </w:rPr>
        <w:t xml:space="preserve">This version is conditionally defined on either the </w:t>
      </w:r>
      <w:r w:rsidR="00694EFD">
        <w:rPr>
          <w:rFonts w:asciiTheme="minorHAnsi" w:hAnsiTheme="minorHAnsi"/>
          <w:sz w:val="22"/>
          <w:szCs w:val="22"/>
        </w:rPr>
        <w:t>full-contract symbol or the precondition symbol</w:t>
      </w:r>
      <w:r>
        <w:t>.</w:t>
      </w:r>
      <w:r w:rsidR="00DE119B">
        <w:t xml:space="preserve"> When either of those symbols are defined during compilation, then the precondition is present in the IL of that build.</w:t>
      </w:r>
    </w:p>
    <w:p w:rsidR="00006E40" w:rsidRDefault="00006E40" w:rsidP="007D7627">
      <w:pPr>
        <w:pStyle w:val="NormalWeb"/>
        <w:rPr>
          <w:rFonts w:asciiTheme="minorHAnsi" w:hAnsiTheme="minorHAnsi"/>
          <w:sz w:val="22"/>
          <w:szCs w:val="22"/>
        </w:rPr>
      </w:pPr>
      <w:r>
        <w:rPr>
          <w:rFonts w:asciiTheme="minorHAnsi" w:hAnsiTheme="minorHAnsi"/>
          <w:sz w:val="22"/>
          <w:szCs w:val="22"/>
        </w:rPr>
        <w:t>The runtime behavior of a precondition depends on several factors. If the binary rewriter is not used, (which implies that only</w:t>
      </w:r>
      <w:r w:rsidR="00694EFD">
        <w:rPr>
          <w:rFonts w:asciiTheme="minorHAnsi" w:hAnsiTheme="minorHAnsi"/>
          <w:sz w:val="22"/>
          <w:szCs w:val="22"/>
        </w:rPr>
        <w:t xml:space="preserve"> the precondition symbol </w:t>
      </w:r>
      <w:r>
        <w:rPr>
          <w:rFonts w:asciiTheme="minorHAnsi" w:hAnsiTheme="minorHAnsi"/>
          <w:sz w:val="22"/>
          <w:szCs w:val="22"/>
        </w:rPr>
        <w:t>and not</w:t>
      </w:r>
      <w:r w:rsidR="00694EFD">
        <w:rPr>
          <w:rFonts w:asciiTheme="minorHAnsi" w:hAnsiTheme="minorHAnsi"/>
          <w:sz w:val="22"/>
          <w:szCs w:val="22"/>
        </w:rPr>
        <w:t xml:space="preserve"> the full-contract symbol </w:t>
      </w:r>
      <w:r>
        <w:rPr>
          <w:rFonts w:asciiTheme="minorHAnsi" w:hAnsiTheme="minorHAnsi"/>
          <w:sz w:val="22"/>
          <w:szCs w:val="22"/>
        </w:rPr>
        <w:t>was defined so that</w:t>
      </w:r>
      <w:r w:rsidR="00935ED5">
        <w:rPr>
          <w:rFonts w:asciiTheme="minorHAnsi" w:hAnsiTheme="minorHAnsi"/>
          <w:sz w:val="22"/>
          <w:szCs w:val="22"/>
        </w:rPr>
        <w:t xml:space="preserve"> only preconditions are being checked and not any </w:t>
      </w:r>
      <w:r>
        <w:rPr>
          <w:rFonts w:asciiTheme="minorHAnsi" w:hAnsiTheme="minorHAnsi"/>
          <w:sz w:val="22"/>
          <w:szCs w:val="22"/>
        </w:rPr>
        <w:t xml:space="preserve">postconditions and invariants), then if the condition does not hold </w:t>
      </w:r>
      <w:r w:rsidRPr="00935ED5">
        <w:rPr>
          <w:rFonts w:ascii="Consolas" w:hAnsi="Consolas"/>
          <w:sz w:val="20"/>
          <w:szCs w:val="20"/>
        </w:rPr>
        <w:t>Debug.Assert(false)</w:t>
      </w:r>
      <w:r>
        <w:rPr>
          <w:rFonts w:asciiTheme="minorHAnsi" w:hAnsiTheme="minorHAnsi"/>
          <w:sz w:val="22"/>
          <w:szCs w:val="22"/>
        </w:rPr>
        <w:t xml:space="preserve"> is called and then </w:t>
      </w:r>
      <w:r w:rsidRPr="00935ED5">
        <w:rPr>
          <w:rFonts w:ascii="Consolas" w:hAnsi="Consolas"/>
          <w:sz w:val="20"/>
          <w:szCs w:val="20"/>
        </w:rPr>
        <w:t>Environment.FailFast()</w:t>
      </w:r>
      <w:r>
        <w:rPr>
          <w:rFonts w:asciiTheme="minorHAnsi" w:hAnsiTheme="minorHAnsi"/>
          <w:sz w:val="22"/>
          <w:szCs w:val="22"/>
        </w:rPr>
        <w:t xml:space="preserve">. When the condition does hold, it does nothing. When the binary rewriter is used and the rewriter methods option is not used, then the behavior is the same.  </w:t>
      </w:r>
      <w:r w:rsidR="007D7627" w:rsidRPr="00C45600">
        <w:rPr>
          <w:rFonts w:asciiTheme="minorHAnsi" w:hAnsiTheme="minorHAnsi"/>
          <w:sz w:val="22"/>
          <w:szCs w:val="22"/>
        </w:rPr>
        <w:t xml:space="preserve">When the </w:t>
      </w:r>
      <w:r>
        <w:rPr>
          <w:rFonts w:asciiTheme="minorHAnsi" w:hAnsiTheme="minorHAnsi"/>
          <w:sz w:val="22"/>
          <w:szCs w:val="22"/>
        </w:rPr>
        <w:t xml:space="preserve">rewriter methods option is used, then the behavior depends on the method supplied to the rewriter (Section </w:t>
      </w:r>
      <w:r w:rsidR="009456F9">
        <w:rPr>
          <w:rFonts w:asciiTheme="minorHAnsi" w:hAnsiTheme="minorHAnsi"/>
          <w:sz w:val="22"/>
          <w:szCs w:val="22"/>
        </w:rPr>
        <w:fldChar w:fldCharType="begin"/>
      </w:r>
      <w:r>
        <w:rPr>
          <w:rFonts w:asciiTheme="minorHAnsi" w:hAnsiTheme="minorHAnsi"/>
          <w:sz w:val="22"/>
          <w:szCs w:val="22"/>
        </w:rPr>
        <w:instrText xml:space="preserve"> REF _Ref199659900 \r \h </w:instrText>
      </w:r>
      <w:r w:rsidR="009456F9">
        <w:rPr>
          <w:rFonts w:asciiTheme="minorHAnsi" w:hAnsiTheme="minorHAnsi"/>
          <w:sz w:val="22"/>
          <w:szCs w:val="22"/>
        </w:rPr>
      </w:r>
      <w:r w:rsidR="009456F9">
        <w:rPr>
          <w:rFonts w:asciiTheme="minorHAnsi" w:hAnsiTheme="minorHAnsi"/>
          <w:sz w:val="22"/>
          <w:szCs w:val="22"/>
        </w:rPr>
        <w:fldChar w:fldCharType="separate"/>
      </w:r>
      <w:r>
        <w:rPr>
          <w:rFonts w:asciiTheme="minorHAnsi" w:hAnsiTheme="minorHAnsi"/>
          <w:sz w:val="22"/>
          <w:szCs w:val="22"/>
        </w:rPr>
        <w:t>5.1</w:t>
      </w:r>
      <w:r w:rsidR="009456F9">
        <w:rPr>
          <w:rFonts w:asciiTheme="minorHAnsi" w:hAnsiTheme="minorHAnsi"/>
          <w:sz w:val="22"/>
          <w:szCs w:val="22"/>
        </w:rPr>
        <w:fldChar w:fldCharType="end"/>
      </w:r>
      <w:r>
        <w:rPr>
          <w:rFonts w:asciiTheme="minorHAnsi" w:hAnsiTheme="minorHAnsi"/>
          <w:sz w:val="22"/>
          <w:szCs w:val="22"/>
        </w:rPr>
        <w:t>).</w:t>
      </w:r>
    </w:p>
    <w:p w:rsidR="007D7627" w:rsidRPr="00C45600" w:rsidRDefault="00E53450" w:rsidP="007D7627">
      <w:pPr>
        <w:pStyle w:val="NormalWeb"/>
        <w:rPr>
          <w:rFonts w:asciiTheme="minorHAnsi" w:hAnsiTheme="minorHAnsi"/>
          <w:sz w:val="22"/>
          <w:szCs w:val="22"/>
        </w:rPr>
      </w:pPr>
      <w:r w:rsidRPr="00C45600">
        <w:rPr>
          <w:rFonts w:asciiTheme="minorHAnsi" w:hAnsiTheme="minorHAnsi"/>
          <w:sz w:val="22"/>
          <w:szCs w:val="22"/>
        </w:rPr>
        <w:t>To make sure that a precondition is defined in all build configurations, there is an unconditionally defined version</w:t>
      </w:r>
      <w:r w:rsidR="007D7627" w:rsidRPr="00C45600">
        <w:rPr>
          <w:rFonts w:asciiTheme="minorHAnsi" w:hAnsiTheme="minorHAnsi"/>
          <w:sz w:val="22"/>
          <w:szCs w:val="22"/>
        </w:rPr>
        <w:t>:</w:t>
      </w:r>
    </w:p>
    <w:p w:rsidR="007D7627" w:rsidRPr="006A036E" w:rsidRDefault="00595E78" w:rsidP="006A036E">
      <w:pPr>
        <w:pStyle w:val="SourceDefinition"/>
      </w:pPr>
      <w:r>
        <w:t>Code</w:t>
      </w:r>
      <w:r w:rsidR="007D7627" w:rsidRPr="006A036E">
        <w:t>Contract.</w:t>
      </w:r>
      <w:r w:rsidR="00E22EF5" w:rsidRPr="006A036E">
        <w:t>Requires</w:t>
      </w:r>
      <w:r w:rsidR="0032670E">
        <w:t>Always</w:t>
      </w:r>
      <w:r w:rsidR="007D7627" w:rsidRPr="006A036E">
        <w:t>(</w:t>
      </w:r>
      <w:r w:rsidR="00741497">
        <w:t xml:space="preserve"> </w:t>
      </w:r>
      <w:r w:rsidR="007D7627" w:rsidRPr="006A036E">
        <w:t xml:space="preserve">x != </w:t>
      </w:r>
      <w:r w:rsidR="007D7627" w:rsidRPr="00E07454">
        <w:rPr>
          <w:rStyle w:val="Keyword"/>
        </w:rPr>
        <w:t>null</w:t>
      </w:r>
      <w:r w:rsidR="007D7627" w:rsidRPr="006A036E">
        <w:t xml:space="preserve"> ); </w:t>
      </w:r>
    </w:p>
    <w:p w:rsidR="00D07602" w:rsidRDefault="00D07602" w:rsidP="00D07602">
      <w:pPr>
        <w:pStyle w:val="Heading3"/>
      </w:pPr>
      <w:bookmarkStart w:id="46" w:name="_Ref190573803"/>
      <w:r>
        <w:t>Backward Compatibility</w:t>
      </w:r>
      <w:bookmarkEnd w:id="46"/>
    </w:p>
    <w:p w:rsidR="00E53450" w:rsidRPr="00C45600" w:rsidRDefault="00E53450" w:rsidP="007D7627">
      <w:pPr>
        <w:pStyle w:val="NormalWeb"/>
        <w:rPr>
          <w:rFonts w:asciiTheme="minorHAnsi" w:hAnsiTheme="minorHAnsi"/>
          <w:sz w:val="22"/>
          <w:szCs w:val="22"/>
        </w:rPr>
      </w:pPr>
      <w:r w:rsidRPr="00C45600">
        <w:rPr>
          <w:rFonts w:asciiTheme="minorHAnsi" w:hAnsiTheme="minorHAnsi"/>
          <w:sz w:val="22"/>
          <w:szCs w:val="22"/>
        </w:rPr>
        <w:t>For backward compatibility, there are cases where you want to specify the exact exception that should be thrown or where existing code is not allowed to be modified. In that case, an if-then statement is recognized as a precondition:</w:t>
      </w:r>
    </w:p>
    <w:p w:rsidR="00E53450" w:rsidRDefault="00D71601" w:rsidP="00E53450">
      <w:pPr>
        <w:pStyle w:val="SourceDefinition"/>
      </w:pPr>
      <w:r>
        <w:rPr>
          <w:rStyle w:val="Keyword"/>
        </w:rPr>
        <w:t>if</w:t>
      </w:r>
      <w:r w:rsidR="00E53450">
        <w:t xml:space="preserve"> </w:t>
      </w:r>
      <w:r w:rsidR="00E53450" w:rsidRPr="006A036E">
        <w:t>(</w:t>
      </w:r>
      <w:r w:rsidR="00E53450">
        <w:t xml:space="preserve"> </w:t>
      </w:r>
      <w:r w:rsidR="00E53450" w:rsidRPr="006A036E">
        <w:t xml:space="preserve">x </w:t>
      </w:r>
      <w:r w:rsidR="00E53450">
        <w:t>=</w:t>
      </w:r>
      <w:r w:rsidR="00E53450" w:rsidRPr="006A036E">
        <w:t xml:space="preserve">= </w:t>
      </w:r>
      <w:r w:rsidR="00E53450" w:rsidRPr="00E07454">
        <w:rPr>
          <w:rStyle w:val="Keyword"/>
        </w:rPr>
        <w:t>null</w:t>
      </w:r>
      <w:r w:rsidR="00E53450" w:rsidRPr="006A036E">
        <w:t xml:space="preserve"> )</w:t>
      </w:r>
      <w:r w:rsidR="00E53450">
        <w:t xml:space="preserve"> </w:t>
      </w:r>
      <w:r w:rsidR="00E53450">
        <w:rPr>
          <w:rStyle w:val="Keyword"/>
        </w:rPr>
        <w:t>throw</w:t>
      </w:r>
      <w:r w:rsidR="00E53450">
        <w:t xml:space="preserve"> </w:t>
      </w:r>
      <w:r w:rsidR="00E53450">
        <w:rPr>
          <w:rStyle w:val="Keyword"/>
        </w:rPr>
        <w:t>new</w:t>
      </w:r>
      <w:r w:rsidR="00E53450">
        <w:t xml:space="preserve"> …;</w:t>
      </w:r>
      <w:r w:rsidR="00E53450" w:rsidRPr="006A036E">
        <w:t xml:space="preserve"> </w:t>
      </w:r>
    </w:p>
    <w:p w:rsidR="002C6B11" w:rsidRPr="006A036E" w:rsidRDefault="00595E78" w:rsidP="00E53450">
      <w:pPr>
        <w:pStyle w:val="SourceDefinition"/>
      </w:pPr>
      <w:r>
        <w:t>Code</w:t>
      </w:r>
      <w:r w:rsidR="002C6B11" w:rsidRPr="006A036E">
        <w:t>Contract.</w:t>
      </w:r>
      <w:r w:rsidR="002C6B11">
        <w:t>EndContract</w:t>
      </w:r>
      <w:r w:rsidR="00FB4669">
        <w:t>Block</w:t>
      </w:r>
      <w:r w:rsidR="002C6B11">
        <w:t>()</w:t>
      </w:r>
      <w:r w:rsidR="002C6B11" w:rsidRPr="006A036E">
        <w:t xml:space="preserve">; </w:t>
      </w:r>
      <w:r w:rsidR="002C6B11">
        <w:t xml:space="preserve">       // All previous ‘if’ checks are preconditions</w:t>
      </w:r>
    </w:p>
    <w:p w:rsidR="007D7627" w:rsidRDefault="00E53450" w:rsidP="007D7627">
      <w:pPr>
        <w:pStyle w:val="NormalWeb"/>
      </w:pPr>
      <w:r w:rsidRPr="00C45600">
        <w:rPr>
          <w:rFonts w:asciiTheme="minorHAnsi" w:hAnsiTheme="minorHAnsi"/>
          <w:sz w:val="22"/>
          <w:szCs w:val="22"/>
        </w:rPr>
        <w:t xml:space="preserve">Note that the polarity of the precondition has to be reversed. This form of precondition is highly restricted: it must be written as above, i.e., there are no else-clauses and the body of the then-clause must be a single throw statement. If the only contracts in a method are of this form, then </w:t>
      </w:r>
      <w:r w:rsidR="00D07602" w:rsidRPr="00C45600">
        <w:rPr>
          <w:rFonts w:asciiTheme="minorHAnsi" w:hAnsiTheme="minorHAnsi"/>
          <w:sz w:val="22"/>
          <w:szCs w:val="22"/>
        </w:rPr>
        <w:t xml:space="preserve">the </w:t>
      </w:r>
      <w:r w:rsidR="00D07602" w:rsidRPr="00D07602">
        <w:rPr>
          <w:rFonts w:ascii="Consolas" w:hAnsi="Consolas"/>
          <w:sz w:val="20"/>
          <w:szCs w:val="20"/>
        </w:rPr>
        <w:t>EndContract</w:t>
      </w:r>
      <w:r w:rsidR="00FB4669">
        <w:rPr>
          <w:rFonts w:ascii="Consolas" w:hAnsi="Consolas"/>
          <w:sz w:val="20"/>
          <w:szCs w:val="20"/>
        </w:rPr>
        <w:t>Block</w:t>
      </w:r>
      <w:r w:rsidR="00D07602" w:rsidRPr="00C45600">
        <w:rPr>
          <w:rFonts w:asciiTheme="minorHAnsi" w:hAnsiTheme="minorHAnsi"/>
          <w:sz w:val="22"/>
          <w:szCs w:val="22"/>
        </w:rPr>
        <w:t xml:space="preserve"> marker (Section </w:t>
      </w:r>
      <w:fldSimple w:instr=" REF _Ref190573833 \r \h  \* MERGEFORMAT ">
        <w:r w:rsidR="00D07602" w:rsidRPr="00C45600">
          <w:rPr>
            <w:rFonts w:asciiTheme="minorHAnsi" w:hAnsiTheme="minorHAnsi"/>
            <w:sz w:val="22"/>
            <w:szCs w:val="22"/>
          </w:rPr>
          <w:t>2.6</w:t>
        </w:r>
      </w:fldSimple>
      <w:r w:rsidR="00D07602" w:rsidRPr="00C45600">
        <w:rPr>
          <w:rFonts w:asciiTheme="minorHAnsi" w:hAnsiTheme="minorHAnsi"/>
          <w:sz w:val="22"/>
          <w:szCs w:val="22"/>
        </w:rPr>
        <w:t>) must be used</w:t>
      </w:r>
      <w:r w:rsidR="007D7627" w:rsidRPr="00C45600">
        <w:rPr>
          <w:rFonts w:asciiTheme="minorHAnsi" w:hAnsiTheme="minorHAnsi"/>
          <w:sz w:val="22"/>
          <w:szCs w:val="22"/>
        </w:rPr>
        <w:t>.</w:t>
      </w:r>
    </w:p>
    <w:p w:rsidR="000A3226" w:rsidRPr="00C45600" w:rsidRDefault="000A3226" w:rsidP="007D7627">
      <w:pPr>
        <w:pStyle w:val="NormalWeb"/>
        <w:rPr>
          <w:rFonts w:asciiTheme="minorHAnsi" w:hAnsiTheme="minorHAnsi"/>
          <w:sz w:val="22"/>
          <w:szCs w:val="22"/>
        </w:rPr>
      </w:pPr>
      <w:r w:rsidRPr="00C45600">
        <w:rPr>
          <w:rFonts w:asciiTheme="minorHAnsi" w:hAnsiTheme="minorHAnsi"/>
          <w:sz w:val="22"/>
          <w:szCs w:val="22"/>
        </w:rPr>
        <w:t xml:space="preserve">The if-test is subject to both the purity (Section </w:t>
      </w:r>
      <w:fldSimple w:instr=" REF _Ref190838983 \r \h  \* MERGEFORMAT ">
        <w:r w:rsidR="00DE119B" w:rsidRPr="00DE119B">
          <w:rPr>
            <w:rFonts w:asciiTheme="minorHAnsi" w:hAnsiTheme="minorHAnsi"/>
            <w:sz w:val="22"/>
            <w:szCs w:val="22"/>
          </w:rPr>
          <w:t>4.2</w:t>
        </w:r>
      </w:fldSimple>
      <w:r w:rsidRPr="00C45600">
        <w:rPr>
          <w:rFonts w:asciiTheme="minorHAnsi" w:hAnsiTheme="minorHAnsi"/>
          <w:sz w:val="22"/>
          <w:szCs w:val="22"/>
        </w:rPr>
        <w:t>) and visibility rules</w:t>
      </w:r>
      <w:r w:rsidR="00C73AD5" w:rsidRPr="00C45600">
        <w:rPr>
          <w:rFonts w:asciiTheme="minorHAnsi" w:hAnsiTheme="minorHAnsi"/>
          <w:sz w:val="22"/>
          <w:szCs w:val="22"/>
        </w:rPr>
        <w:t xml:space="preserve"> (Section </w:t>
      </w:r>
      <w:fldSimple w:instr=" REF _Ref190839603 \r \h  \* MERGEFORMAT ">
        <w:r w:rsidR="00C73AD5" w:rsidRPr="00C45600">
          <w:rPr>
            <w:rFonts w:asciiTheme="minorHAnsi" w:hAnsiTheme="minorHAnsi"/>
            <w:sz w:val="22"/>
            <w:szCs w:val="22"/>
          </w:rPr>
          <w:t>4.3</w:t>
        </w:r>
      </w:fldSimple>
      <w:r w:rsidR="00C73AD5" w:rsidRPr="00C45600">
        <w:rPr>
          <w:rFonts w:asciiTheme="minorHAnsi" w:hAnsiTheme="minorHAnsi"/>
          <w:sz w:val="22"/>
          <w:szCs w:val="22"/>
        </w:rPr>
        <w:t>)</w:t>
      </w:r>
      <w:r w:rsidRPr="00C45600">
        <w:rPr>
          <w:rFonts w:asciiTheme="minorHAnsi" w:hAnsiTheme="minorHAnsi"/>
          <w:sz w:val="22"/>
          <w:szCs w:val="22"/>
        </w:rPr>
        <w:t>, but the throw-expression is subject only to the purity rules. However, the type of the exception thrown must be as visible as the method in which the contract occurs.</w:t>
      </w:r>
    </w:p>
    <w:p w:rsidR="007D7627" w:rsidRDefault="007D7627" w:rsidP="007D7627">
      <w:pPr>
        <w:pStyle w:val="Heading2"/>
      </w:pPr>
      <w:r>
        <w:t>Postconditions</w:t>
      </w:r>
    </w:p>
    <w:p w:rsidR="007D7627" w:rsidRDefault="007D7627" w:rsidP="00BD2932">
      <w:pPr>
        <w:pStyle w:val="NormalWeb"/>
        <w:rPr>
          <w:rFonts w:asciiTheme="minorHAnsi" w:hAnsiTheme="minorHAnsi"/>
          <w:sz w:val="22"/>
          <w:szCs w:val="22"/>
        </w:rPr>
      </w:pPr>
      <w:r w:rsidRPr="00964ABF">
        <w:rPr>
          <w:rFonts w:asciiTheme="minorHAnsi" w:hAnsiTheme="minorHAnsi"/>
          <w:sz w:val="22"/>
          <w:szCs w:val="22"/>
        </w:rPr>
        <w:t>Postconditions are contracts on the state of a method when it terminates.</w:t>
      </w:r>
      <w:r w:rsidR="00BD2932" w:rsidRPr="00964ABF">
        <w:rPr>
          <w:rFonts w:asciiTheme="minorHAnsi" w:hAnsiTheme="minorHAnsi"/>
          <w:sz w:val="22"/>
          <w:szCs w:val="22"/>
        </w:rPr>
        <w:t xml:space="preserve"> </w:t>
      </w:r>
      <w:r w:rsidR="00C20FA3">
        <w:rPr>
          <w:rFonts w:asciiTheme="minorHAnsi" w:hAnsiTheme="minorHAnsi"/>
          <w:sz w:val="22"/>
          <w:szCs w:val="22"/>
        </w:rPr>
        <w:t>Their runtime behavior is determined in the same way as preconditions</w:t>
      </w:r>
      <w:r w:rsidR="00BD2932" w:rsidRPr="00964ABF">
        <w:rPr>
          <w:rFonts w:asciiTheme="minorHAnsi" w:hAnsiTheme="minorHAnsi"/>
          <w:sz w:val="22"/>
          <w:szCs w:val="22"/>
        </w:rPr>
        <w:t xml:space="preserve">. Postconditions are conditionally defined </w:t>
      </w:r>
      <w:r w:rsidR="00DE119B">
        <w:rPr>
          <w:rFonts w:asciiTheme="minorHAnsi" w:hAnsiTheme="minorHAnsi"/>
          <w:sz w:val="22"/>
          <w:szCs w:val="22"/>
        </w:rPr>
        <w:t xml:space="preserve">on </w:t>
      </w:r>
      <w:r w:rsidR="00BD2932" w:rsidRPr="00964ABF">
        <w:rPr>
          <w:rFonts w:asciiTheme="minorHAnsi" w:hAnsiTheme="minorHAnsi"/>
          <w:sz w:val="22"/>
          <w:szCs w:val="22"/>
        </w:rPr>
        <w:t>the full-contract symbol.</w:t>
      </w:r>
    </w:p>
    <w:p w:rsidR="00DE119B" w:rsidRDefault="00DE119B" w:rsidP="00BD2932">
      <w:pPr>
        <w:pStyle w:val="NormalWeb"/>
      </w:pPr>
      <w:r>
        <w:rPr>
          <w:rFonts w:asciiTheme="minorHAnsi" w:hAnsiTheme="minorHAnsi"/>
          <w:sz w:val="22"/>
          <w:szCs w:val="22"/>
        </w:rPr>
        <w:t xml:space="preserve">Unlike preconditions, members with less visibility may be mentioned in a postcondition. A client may not be able to understand or make use of some of the information expressed by a postcondition using private state, but it doesn’t affect the client’s ability to use the API correctly. </w:t>
      </w:r>
      <w:r>
        <w:rPr>
          <w:rFonts w:asciiTheme="minorHAnsi" w:hAnsiTheme="minorHAnsi"/>
          <w:sz w:val="22"/>
          <w:szCs w:val="22"/>
        </w:rPr>
        <w:lastRenderedPageBreak/>
        <w:t>For preconditions, it would negatively affect a client: they would be unable to guarantee that they are not violating a precondition.</w:t>
      </w:r>
    </w:p>
    <w:p w:rsidR="007D7627" w:rsidRDefault="007D7627" w:rsidP="007D7627">
      <w:pPr>
        <w:pStyle w:val="Heading3"/>
      </w:pPr>
      <w:r>
        <w:t>Normal postconditions</w:t>
      </w:r>
    </w:p>
    <w:p w:rsidR="007D7627" w:rsidRPr="00D2736B" w:rsidRDefault="007D7627" w:rsidP="000F2E70">
      <w:r w:rsidRPr="00D2736B">
        <w:t xml:space="preserve">Normal postconditions are expressed using </w:t>
      </w:r>
      <w:r w:rsidRPr="00D2736B">
        <w:rPr>
          <w:rStyle w:val="Code"/>
        </w:rPr>
        <w:t>C</w:t>
      </w:r>
      <w:r w:rsidR="0090030C">
        <w:rPr>
          <w:rStyle w:val="Code"/>
        </w:rPr>
        <w:t>odeC</w:t>
      </w:r>
      <w:r w:rsidRPr="00D2736B">
        <w:rPr>
          <w:rStyle w:val="Code"/>
        </w:rPr>
        <w:t>ontract.Ensures()</w:t>
      </w:r>
      <w:r w:rsidRPr="00D2736B">
        <w:t>. They express a condition that must hold on normal termination of the method.</w:t>
      </w:r>
    </w:p>
    <w:p w:rsidR="007D7627" w:rsidRPr="002C69D0" w:rsidRDefault="00595E78" w:rsidP="002C69D0">
      <w:pPr>
        <w:pStyle w:val="SourceDefinition"/>
      </w:pPr>
      <w:r>
        <w:t>Code</w:t>
      </w:r>
      <w:r w:rsidR="007D7627" w:rsidRPr="002C69D0">
        <w:t>Contract.Ensures(</w:t>
      </w:r>
      <w:r w:rsidR="00741497">
        <w:t xml:space="preserve"> </w:t>
      </w:r>
      <w:r w:rsidR="007D7627" w:rsidRPr="00E07454">
        <w:rPr>
          <w:rStyle w:val="Keyword"/>
        </w:rPr>
        <w:t>this</w:t>
      </w:r>
      <w:r w:rsidR="007D7627" w:rsidRPr="002C69D0">
        <w:t xml:space="preserve">.F &gt; 0 ); </w:t>
      </w:r>
    </w:p>
    <w:p w:rsidR="007D7627" w:rsidRDefault="007D7627" w:rsidP="007D7627">
      <w:pPr>
        <w:pStyle w:val="Heading3"/>
      </w:pPr>
      <w:r>
        <w:t>Exceptional postconditions</w:t>
      </w:r>
    </w:p>
    <w:p w:rsidR="00CF1E25" w:rsidRDefault="007D7627" w:rsidP="00B8192A">
      <w:r w:rsidRPr="00B8192A">
        <w:t xml:space="preserve">Postconditions that should hold on exceptional return paths from a method are specified using </w:t>
      </w:r>
      <w:r w:rsidRPr="00B8192A">
        <w:rPr>
          <w:rStyle w:val="Code"/>
        </w:rPr>
        <w:t>C</w:t>
      </w:r>
      <w:r w:rsidR="0090030C">
        <w:rPr>
          <w:rStyle w:val="Code"/>
        </w:rPr>
        <w:t>odeC</w:t>
      </w:r>
      <w:r w:rsidRPr="00B8192A">
        <w:rPr>
          <w:rStyle w:val="Code"/>
        </w:rPr>
        <w:t>ontract.Ensures</w:t>
      </w:r>
      <w:r w:rsidR="00D5776B">
        <w:rPr>
          <w:rStyle w:val="Code"/>
        </w:rPr>
        <w:t>OnThrow</w:t>
      </w:r>
      <w:r w:rsidR="00BD2932">
        <w:t xml:space="preserve">. </w:t>
      </w:r>
    </w:p>
    <w:p w:rsidR="00CF1E25" w:rsidRPr="00B24811" w:rsidRDefault="00CF1E25" w:rsidP="00CF1E25">
      <w:pPr>
        <w:pStyle w:val="SourceDefinition"/>
      </w:pPr>
      <w:r>
        <w:t>CodeContract.</w:t>
      </w:r>
      <w:r w:rsidRPr="00B24811">
        <w:t>Ensures</w:t>
      </w:r>
      <w:r>
        <w:t>OnThrow</w:t>
      </w:r>
      <w:r w:rsidRPr="00B24811">
        <w:t>&lt;</w:t>
      </w:r>
      <w:r w:rsidRPr="00E07454">
        <w:rPr>
          <w:rStyle w:val="Type"/>
        </w:rPr>
        <w:t>T</w:t>
      </w:r>
      <w:r w:rsidRPr="00B24811">
        <w:t>&gt;(</w:t>
      </w:r>
      <w:r>
        <w:t xml:space="preserve"> </w:t>
      </w:r>
      <w:r w:rsidRPr="00E07454">
        <w:rPr>
          <w:rStyle w:val="Keyword"/>
        </w:rPr>
        <w:t>this</w:t>
      </w:r>
      <w:r w:rsidRPr="00B24811">
        <w:t>.F</w:t>
      </w:r>
      <w:r>
        <w:t xml:space="preserve"> </w:t>
      </w:r>
      <w:r w:rsidRPr="00B24811">
        <w:t>&gt; 0 );</w:t>
      </w:r>
    </w:p>
    <w:p w:rsidR="007D7627" w:rsidRPr="00B8192A" w:rsidRDefault="00BD2932" w:rsidP="00B8192A">
      <w:r>
        <w:t xml:space="preserve">The argument is the condition that must hold whenever an exception is thrown that is a subtype of </w:t>
      </w:r>
      <w:r w:rsidRPr="00BF539D">
        <w:rPr>
          <w:rStyle w:val="Type"/>
        </w:rPr>
        <w:t>T</w:t>
      </w:r>
      <w:r>
        <w:t>.</w:t>
      </w:r>
      <w:r w:rsidR="00CF1E25">
        <w:t xml:space="preserve"> There are many exception types that would be difficult to use in an exceptional postcondition. For instance, using the type </w:t>
      </w:r>
      <w:r w:rsidR="00CF1E25">
        <w:rPr>
          <w:rStyle w:val="Type"/>
        </w:rPr>
        <w:t>Exception</w:t>
      </w:r>
      <w:r w:rsidR="00CF1E25">
        <w:t xml:space="preserve"> for </w:t>
      </w:r>
      <w:r w:rsidR="00CF1E25" w:rsidRPr="00BF539D">
        <w:rPr>
          <w:rStyle w:val="Type"/>
        </w:rPr>
        <w:t>T</w:t>
      </w:r>
      <w:r w:rsidR="00CF1E25">
        <w:t xml:space="preserve"> would require the method to guarantee the condition no matter what type of exception is thrown, even if it is a stack overflow or other impossible-to-control exception.</w:t>
      </w:r>
      <w:r w:rsidR="001A7656">
        <w:t xml:space="preserve"> It is recommended to use exceptional postconditions only for those exceptions that a caller should expect as part of the API, e.g., a socket-closed exception on a method in an API for sending messages across a socket.</w:t>
      </w:r>
    </w:p>
    <w:p w:rsidR="007D7627" w:rsidRDefault="007D7627" w:rsidP="007D7627">
      <w:pPr>
        <w:pStyle w:val="Heading3"/>
      </w:pPr>
      <w:r>
        <w:t>Special Methods within Postconditions</w:t>
      </w:r>
    </w:p>
    <w:p w:rsidR="007D7627" w:rsidRPr="00D11CB4" w:rsidRDefault="007D7627" w:rsidP="00700888">
      <w:pPr>
        <w:pStyle w:val="NormalWeb"/>
        <w:rPr>
          <w:rFonts w:asciiTheme="minorHAnsi" w:hAnsiTheme="minorHAnsi"/>
          <w:sz w:val="22"/>
          <w:szCs w:val="22"/>
        </w:rPr>
      </w:pPr>
      <w:r w:rsidRPr="00D11CB4">
        <w:rPr>
          <w:rFonts w:asciiTheme="minorHAnsi" w:hAnsiTheme="minorHAnsi"/>
          <w:sz w:val="22"/>
          <w:szCs w:val="22"/>
        </w:rPr>
        <w:t>There are several special methods that may be used only within postconditions.</w:t>
      </w:r>
    </w:p>
    <w:p w:rsidR="007D7627" w:rsidRDefault="007D7627" w:rsidP="007D7627">
      <w:pPr>
        <w:pStyle w:val="Heading4"/>
      </w:pPr>
      <w:r>
        <w:t>Method Return Values</w:t>
      </w:r>
    </w:p>
    <w:p w:rsidR="007D7627" w:rsidRPr="00D11CB4" w:rsidRDefault="007D7627" w:rsidP="00700888">
      <w:pPr>
        <w:pStyle w:val="NormalWeb"/>
        <w:rPr>
          <w:rFonts w:asciiTheme="minorHAnsi" w:hAnsiTheme="minorHAnsi"/>
          <w:sz w:val="22"/>
          <w:szCs w:val="22"/>
        </w:rPr>
      </w:pPr>
      <w:r w:rsidRPr="00D11CB4">
        <w:rPr>
          <w:rFonts w:asciiTheme="minorHAnsi" w:hAnsiTheme="minorHAnsi"/>
          <w:sz w:val="22"/>
          <w:szCs w:val="22"/>
        </w:rPr>
        <w:t xml:space="preserve">Within a postcondition the method’s return value can be referred to as </w:t>
      </w:r>
      <w:r w:rsidRPr="00F10315">
        <w:rPr>
          <w:rStyle w:val="Code"/>
        </w:rPr>
        <w:t>C</w:t>
      </w:r>
      <w:r w:rsidR="00595E78">
        <w:rPr>
          <w:rStyle w:val="Code"/>
        </w:rPr>
        <w:t>odeC</w:t>
      </w:r>
      <w:r w:rsidRPr="00F10315">
        <w:rPr>
          <w:rStyle w:val="Code"/>
        </w:rPr>
        <w:t>ontract.Result&lt;</w:t>
      </w:r>
      <w:r w:rsidRPr="00F10315">
        <w:rPr>
          <w:rStyle w:val="Type"/>
        </w:rPr>
        <w:t>T</w:t>
      </w:r>
      <w:r w:rsidRPr="00F10315">
        <w:rPr>
          <w:rStyle w:val="Code"/>
        </w:rPr>
        <w:t>&gt;()</w:t>
      </w:r>
      <w:r w:rsidRPr="00D11CB4">
        <w:rPr>
          <w:rFonts w:asciiTheme="minorHAnsi" w:hAnsiTheme="minorHAnsi"/>
          <w:sz w:val="22"/>
          <w:szCs w:val="22"/>
        </w:rPr>
        <w:t xml:space="preserve">, where </w:t>
      </w:r>
      <w:r w:rsidRPr="00F10315">
        <w:rPr>
          <w:rStyle w:val="Type"/>
        </w:rPr>
        <w:t>T</w:t>
      </w:r>
      <w:r w:rsidRPr="00D11CB4">
        <w:rPr>
          <w:rFonts w:asciiTheme="minorHAnsi" w:hAnsiTheme="minorHAnsi"/>
          <w:sz w:val="22"/>
          <w:szCs w:val="22"/>
        </w:rPr>
        <w:t xml:space="preserve"> is replaced with the return type of the method. </w:t>
      </w:r>
      <w:r w:rsidR="0093097E">
        <w:rPr>
          <w:rFonts w:asciiTheme="minorHAnsi" w:hAnsiTheme="minorHAnsi"/>
          <w:sz w:val="22"/>
          <w:szCs w:val="22"/>
        </w:rPr>
        <w:t xml:space="preserve">When the compiler is unable to infer the type it must be explicitly given. For instance, </w:t>
      </w:r>
      <w:r w:rsidRPr="00D11CB4">
        <w:rPr>
          <w:rFonts w:asciiTheme="minorHAnsi" w:hAnsiTheme="minorHAnsi"/>
          <w:sz w:val="22"/>
          <w:szCs w:val="22"/>
        </w:rPr>
        <w:t>the C# compiler is unable to infer type</w:t>
      </w:r>
      <w:r w:rsidR="0093097E">
        <w:rPr>
          <w:rFonts w:asciiTheme="minorHAnsi" w:hAnsiTheme="minorHAnsi"/>
          <w:sz w:val="22"/>
          <w:szCs w:val="22"/>
        </w:rPr>
        <w:t>s for methods that do not take any arguments.</w:t>
      </w:r>
    </w:p>
    <w:p w:rsidR="00476E7D" w:rsidRDefault="00476E7D" w:rsidP="00476E7D">
      <w:pPr>
        <w:pStyle w:val="SourceDefinition"/>
      </w:pPr>
      <w:r>
        <w:rPr>
          <w:rStyle w:val="HTMLCode"/>
          <w:rFonts w:eastAsiaTheme="minorHAnsi"/>
        </w:rPr>
        <w:t>CodeContract.Ensures(0 &lt; CodeContract.Result&lt;</w:t>
      </w:r>
      <w:r w:rsidRPr="006A34E4">
        <w:rPr>
          <w:rStyle w:val="Keyword"/>
        </w:rPr>
        <w:t>int</w:t>
      </w:r>
      <w:r>
        <w:rPr>
          <w:rStyle w:val="HTMLCode"/>
          <w:rFonts w:eastAsiaTheme="minorHAnsi"/>
        </w:rPr>
        <w:t>&gt;());</w:t>
      </w:r>
    </w:p>
    <w:p w:rsidR="007D7627" w:rsidRPr="00D11CB4" w:rsidRDefault="007D7627" w:rsidP="007D7627">
      <w:pPr>
        <w:pStyle w:val="NormalWeb"/>
        <w:rPr>
          <w:rFonts w:asciiTheme="minorHAnsi" w:hAnsiTheme="minorHAnsi"/>
          <w:sz w:val="22"/>
          <w:szCs w:val="22"/>
        </w:rPr>
      </w:pPr>
      <w:r w:rsidRPr="00D11CB4">
        <w:rPr>
          <w:rFonts w:asciiTheme="minorHAnsi" w:hAnsiTheme="minorHAnsi"/>
          <w:sz w:val="22"/>
          <w:szCs w:val="22"/>
        </w:rPr>
        <w:t xml:space="preserve">Methods with a return type of </w:t>
      </w:r>
      <w:r w:rsidRPr="00785BA4">
        <w:rPr>
          <w:rStyle w:val="Type"/>
        </w:rPr>
        <w:t>void</w:t>
      </w:r>
      <w:r w:rsidRPr="00D11CB4">
        <w:rPr>
          <w:rFonts w:asciiTheme="minorHAnsi" w:hAnsiTheme="minorHAnsi"/>
          <w:sz w:val="22"/>
          <w:szCs w:val="22"/>
        </w:rPr>
        <w:t xml:space="preserve"> cannot refer to </w:t>
      </w:r>
      <w:r w:rsidRPr="00785BA4">
        <w:rPr>
          <w:rStyle w:val="Code"/>
        </w:rPr>
        <w:t>C</w:t>
      </w:r>
      <w:r w:rsidR="00595E78">
        <w:rPr>
          <w:rStyle w:val="Code"/>
        </w:rPr>
        <w:t>odeC</w:t>
      </w:r>
      <w:r w:rsidRPr="00785BA4">
        <w:rPr>
          <w:rStyle w:val="Code"/>
        </w:rPr>
        <w:t>ontract.Result&lt;T&gt;()</w:t>
      </w:r>
      <w:r w:rsidRPr="00D11CB4">
        <w:rPr>
          <w:rFonts w:asciiTheme="minorHAnsi" w:hAnsiTheme="minorHAnsi"/>
          <w:sz w:val="22"/>
          <w:szCs w:val="22"/>
        </w:rPr>
        <w:t xml:space="preserve"> within their postconditions.</w:t>
      </w:r>
    </w:p>
    <w:p w:rsidR="007D7627" w:rsidRDefault="007D7627" w:rsidP="007D7627">
      <w:pPr>
        <w:pStyle w:val="Heading4"/>
      </w:pPr>
      <w:r>
        <w:t>Prestate Values (Old</w:t>
      </w:r>
      <w:r w:rsidR="0090030C">
        <w:t>Vaule</w:t>
      </w:r>
      <w:r>
        <w:t>)</w:t>
      </w:r>
    </w:p>
    <w:p w:rsidR="007D7627" w:rsidRPr="00D11CB4" w:rsidRDefault="007D7627" w:rsidP="00700888">
      <w:pPr>
        <w:pStyle w:val="NormalWeb"/>
        <w:rPr>
          <w:rFonts w:asciiTheme="minorHAnsi" w:hAnsiTheme="minorHAnsi"/>
          <w:sz w:val="22"/>
          <w:szCs w:val="22"/>
        </w:rPr>
      </w:pPr>
      <w:r w:rsidRPr="00D11CB4">
        <w:rPr>
          <w:rFonts w:asciiTheme="minorHAnsi" w:hAnsiTheme="minorHAnsi"/>
          <w:sz w:val="22"/>
          <w:szCs w:val="22"/>
        </w:rPr>
        <w:t xml:space="preserve">Within a postcondition, an </w:t>
      </w:r>
      <w:r w:rsidRPr="00D11CB4">
        <w:rPr>
          <w:rFonts w:asciiTheme="minorHAnsi" w:hAnsiTheme="minorHAnsi"/>
          <w:i/>
          <w:iCs/>
          <w:sz w:val="22"/>
          <w:szCs w:val="22"/>
        </w:rPr>
        <w:t>old expression</w:t>
      </w:r>
      <w:r w:rsidRPr="00D11CB4">
        <w:rPr>
          <w:rFonts w:asciiTheme="minorHAnsi" w:hAnsiTheme="minorHAnsi"/>
          <w:sz w:val="22"/>
          <w:szCs w:val="22"/>
        </w:rPr>
        <w:t xml:space="preserve"> refers to the value of an expression from the pre-state. It uses the method </w:t>
      </w:r>
      <w:r w:rsidRPr="009D42E8">
        <w:rPr>
          <w:rStyle w:val="Code"/>
        </w:rPr>
        <w:t>C</w:t>
      </w:r>
      <w:r w:rsidR="00595E78">
        <w:rPr>
          <w:rStyle w:val="Code"/>
        </w:rPr>
        <w:t>odeC</w:t>
      </w:r>
      <w:r w:rsidRPr="009D42E8">
        <w:rPr>
          <w:rStyle w:val="Code"/>
        </w:rPr>
        <w:t>ontract.Old</w:t>
      </w:r>
      <w:r w:rsidR="0090030C">
        <w:rPr>
          <w:rStyle w:val="Code"/>
        </w:rPr>
        <w:t>Value</w:t>
      </w:r>
      <w:r w:rsidRPr="009D42E8">
        <w:rPr>
          <w:rStyle w:val="Code"/>
        </w:rPr>
        <w:t>&lt;</w:t>
      </w:r>
      <w:r w:rsidRPr="009D42E8">
        <w:rPr>
          <w:rStyle w:val="Type"/>
        </w:rPr>
        <w:t>T</w:t>
      </w:r>
      <w:r w:rsidRPr="009D42E8">
        <w:rPr>
          <w:rStyle w:val="Code"/>
        </w:rPr>
        <w:t>&gt;(e)</w:t>
      </w:r>
      <w:r w:rsidRPr="00D11CB4">
        <w:rPr>
          <w:rFonts w:asciiTheme="minorHAnsi" w:hAnsiTheme="minorHAnsi"/>
          <w:sz w:val="22"/>
          <w:szCs w:val="22"/>
        </w:rPr>
        <w:t xml:space="preserve">, where </w:t>
      </w:r>
      <w:r w:rsidRPr="00115515">
        <w:rPr>
          <w:rStyle w:val="Type"/>
        </w:rPr>
        <w:t>T</w:t>
      </w:r>
      <w:r w:rsidRPr="00D11CB4">
        <w:rPr>
          <w:rFonts w:asciiTheme="minorHAnsi" w:hAnsiTheme="minorHAnsi"/>
          <w:sz w:val="22"/>
          <w:szCs w:val="22"/>
        </w:rPr>
        <w:t xml:space="preserve"> is the type of </w:t>
      </w:r>
      <w:r w:rsidRPr="009D42E8">
        <w:rPr>
          <w:rStyle w:val="Code"/>
        </w:rPr>
        <w:t>e</w:t>
      </w:r>
      <w:r w:rsidRPr="00D11CB4">
        <w:rPr>
          <w:rFonts w:asciiTheme="minorHAnsi" w:hAnsiTheme="minorHAnsi"/>
          <w:sz w:val="22"/>
          <w:szCs w:val="22"/>
        </w:rPr>
        <w:t xml:space="preserve">. The generic type argument may be omitted </w:t>
      </w:r>
      <w:r w:rsidR="0093097E">
        <w:rPr>
          <w:rFonts w:asciiTheme="minorHAnsi" w:hAnsiTheme="minorHAnsi"/>
          <w:sz w:val="22"/>
          <w:szCs w:val="22"/>
        </w:rPr>
        <w:t xml:space="preserve">whenever the compiler is able to infer its type. For instance, </w:t>
      </w:r>
      <w:r w:rsidRPr="00D11CB4">
        <w:rPr>
          <w:rFonts w:asciiTheme="minorHAnsi" w:hAnsiTheme="minorHAnsi"/>
          <w:sz w:val="22"/>
          <w:szCs w:val="22"/>
        </w:rPr>
        <w:t xml:space="preserve">the C# compiler is able to infer </w:t>
      </w:r>
      <w:r w:rsidR="0093097E">
        <w:rPr>
          <w:rFonts w:asciiTheme="minorHAnsi" w:hAnsiTheme="minorHAnsi"/>
          <w:sz w:val="22"/>
          <w:szCs w:val="22"/>
        </w:rPr>
        <w:t xml:space="preserve">the </w:t>
      </w:r>
      <w:r w:rsidRPr="00D11CB4">
        <w:rPr>
          <w:rFonts w:asciiTheme="minorHAnsi" w:hAnsiTheme="minorHAnsi"/>
          <w:sz w:val="22"/>
          <w:szCs w:val="22"/>
        </w:rPr>
        <w:t>type</w:t>
      </w:r>
      <w:r w:rsidR="0093097E">
        <w:rPr>
          <w:rFonts w:asciiTheme="minorHAnsi" w:hAnsiTheme="minorHAnsi"/>
          <w:sz w:val="22"/>
          <w:szCs w:val="22"/>
        </w:rPr>
        <w:t xml:space="preserve"> since it takes an argument</w:t>
      </w:r>
      <w:r w:rsidRPr="00D11CB4">
        <w:rPr>
          <w:rFonts w:asciiTheme="minorHAnsi" w:hAnsiTheme="minorHAnsi"/>
          <w:sz w:val="22"/>
          <w:szCs w:val="22"/>
        </w:rPr>
        <w:t xml:space="preserve">. There are several restrictions on what can occur in </w:t>
      </w:r>
      <w:r w:rsidRPr="00EB6D00">
        <w:rPr>
          <w:rStyle w:val="Code"/>
        </w:rPr>
        <w:t>e</w:t>
      </w:r>
      <w:r w:rsidRPr="00D11CB4">
        <w:rPr>
          <w:rFonts w:asciiTheme="minorHAnsi" w:hAnsiTheme="minorHAnsi"/>
          <w:sz w:val="22"/>
          <w:szCs w:val="22"/>
        </w:rPr>
        <w:t xml:space="preserve"> and also in which contexts an old expression may appear. An old expression may appear only within a postcondition. An old expression cannot contain another old expression. A general rule is that an old expression must refer to a value that existed in the method's pre-state. Here are several instances of that rule.</w:t>
      </w:r>
    </w:p>
    <w:p w:rsidR="007D7627" w:rsidRDefault="007D7627" w:rsidP="007D7627">
      <w:pPr>
        <w:numPr>
          <w:ilvl w:val="0"/>
          <w:numId w:val="24"/>
        </w:numPr>
        <w:spacing w:before="100" w:beforeAutospacing="1" w:after="100" w:afterAutospacing="1"/>
        <w:jc w:val="left"/>
      </w:pPr>
      <w:r>
        <w:lastRenderedPageBreak/>
        <w:t xml:space="preserve">The method's return value cannot be referred to in an old expression: </w:t>
      </w:r>
    </w:p>
    <w:p w:rsidR="007D7627" w:rsidRDefault="00595E78" w:rsidP="0062081A">
      <w:pPr>
        <w:pStyle w:val="SourceDefinition"/>
      </w:pPr>
      <w:r>
        <w:rPr>
          <w:rStyle w:val="HTMLCode"/>
          <w:rFonts w:eastAsiaTheme="minorHAnsi"/>
        </w:rPr>
        <w:t>Code</w:t>
      </w:r>
      <w:r w:rsidR="007D7627">
        <w:rPr>
          <w:rStyle w:val="HTMLCode"/>
          <w:rFonts w:eastAsiaTheme="minorHAnsi"/>
        </w:rPr>
        <w:t>Contract.Old</w:t>
      </w:r>
      <w:r w:rsidR="0090030C">
        <w:rPr>
          <w:rStyle w:val="HTMLCode"/>
          <w:rFonts w:eastAsiaTheme="minorHAnsi"/>
        </w:rPr>
        <w:t>Value</w:t>
      </w:r>
      <w:r w:rsidR="007D7627">
        <w:rPr>
          <w:rStyle w:val="HTMLCode"/>
          <w:rFonts w:eastAsiaTheme="minorHAnsi"/>
        </w:rPr>
        <w:t>(</w:t>
      </w:r>
      <w:r>
        <w:rPr>
          <w:rStyle w:val="HTMLCode"/>
          <w:rFonts w:eastAsiaTheme="minorHAnsi"/>
        </w:rPr>
        <w:t>Code</w:t>
      </w:r>
      <w:r w:rsidR="007D7627">
        <w:rPr>
          <w:rStyle w:val="HTMLCode"/>
          <w:rFonts w:eastAsiaTheme="minorHAnsi"/>
        </w:rPr>
        <w:t>Contract.Result&lt;</w:t>
      </w:r>
      <w:r w:rsidR="00700888" w:rsidRPr="006A34E4">
        <w:rPr>
          <w:rStyle w:val="Keyword"/>
        </w:rPr>
        <w:t>int</w:t>
      </w:r>
      <w:r w:rsidR="007D7627">
        <w:rPr>
          <w:rStyle w:val="HTMLCode"/>
          <w:rFonts w:eastAsiaTheme="minorHAnsi"/>
        </w:rPr>
        <w:t xml:space="preserve">&gt;() + x) </w:t>
      </w:r>
      <w:r w:rsidR="007D7627" w:rsidRPr="00ED1D60">
        <w:rPr>
          <w:rStyle w:val="Comment"/>
        </w:rPr>
        <w:t>// ERROR</w:t>
      </w:r>
      <w:r w:rsidR="007D7627">
        <w:rPr>
          <w:rStyle w:val="HTMLCode"/>
          <w:rFonts w:eastAsiaTheme="minorHAnsi"/>
        </w:rPr>
        <w:t xml:space="preserve"> </w:t>
      </w:r>
    </w:p>
    <w:p w:rsidR="007D7627" w:rsidRDefault="007D7627" w:rsidP="00700888">
      <w:pPr>
        <w:numPr>
          <w:ilvl w:val="0"/>
          <w:numId w:val="25"/>
        </w:numPr>
        <w:spacing w:before="100" w:beforeAutospacing="1" w:after="100" w:afterAutospacing="1"/>
        <w:jc w:val="left"/>
      </w:pPr>
      <w:r>
        <w:t xml:space="preserve">Out parameters cannot be referred to within an old expression. </w:t>
      </w:r>
    </w:p>
    <w:p w:rsidR="007D7627" w:rsidRDefault="007D7627" w:rsidP="00700888">
      <w:pPr>
        <w:numPr>
          <w:ilvl w:val="0"/>
          <w:numId w:val="25"/>
        </w:numPr>
        <w:spacing w:before="100" w:beforeAutospacing="1" w:after="100" w:afterAutospacing="1"/>
        <w:jc w:val="left"/>
      </w:pPr>
      <w:r>
        <w:t xml:space="preserve">An old expression cannot depend on the bound variable of  a </w:t>
      </w:r>
      <w:r w:rsidRPr="00700888">
        <w:t>quantifier</w:t>
      </w:r>
      <w:r w:rsidR="00700888">
        <w:t xml:space="preserve"> (Section </w:t>
      </w:r>
      <w:r w:rsidR="009456F9">
        <w:fldChar w:fldCharType="begin"/>
      </w:r>
      <w:r w:rsidR="00700888">
        <w:instrText xml:space="preserve"> REF _Ref190587377 \r \h </w:instrText>
      </w:r>
      <w:r w:rsidR="009456F9">
        <w:fldChar w:fldCharType="separate"/>
      </w:r>
      <w:r w:rsidR="00700888">
        <w:t>2.7</w:t>
      </w:r>
      <w:r w:rsidR="009456F9">
        <w:fldChar w:fldCharType="end"/>
      </w:r>
      <w:r w:rsidR="00700888">
        <w:t>)</w:t>
      </w:r>
      <w:r>
        <w:t xml:space="preserve"> </w:t>
      </w:r>
      <w:r>
        <w:rPr>
          <w:b/>
          <w:bCs/>
        </w:rPr>
        <w:t>if</w:t>
      </w:r>
      <w:r>
        <w:t xml:space="preserve"> the range of the quantifier depends on the return value of the method: </w:t>
      </w:r>
    </w:p>
    <w:p w:rsidR="007D7627" w:rsidRDefault="00595E78" w:rsidP="0062081A">
      <w:pPr>
        <w:pStyle w:val="SourceDefinition"/>
      </w:pPr>
      <w:r>
        <w:rPr>
          <w:rStyle w:val="HTMLCode"/>
          <w:rFonts w:eastAsiaTheme="minorHAnsi"/>
        </w:rPr>
        <w:t>Code</w:t>
      </w:r>
      <w:r w:rsidR="007D7627">
        <w:rPr>
          <w:rStyle w:val="HTMLCode"/>
          <w:rFonts w:eastAsiaTheme="minorHAnsi"/>
        </w:rPr>
        <w:t>Contract.ForAll(0,</w:t>
      </w:r>
      <w:r>
        <w:rPr>
          <w:rStyle w:val="HTMLCode"/>
          <w:rFonts w:eastAsiaTheme="minorHAnsi"/>
        </w:rPr>
        <w:t>Code</w:t>
      </w:r>
      <w:r w:rsidR="007D7627">
        <w:rPr>
          <w:rStyle w:val="HTMLCode"/>
          <w:rFonts w:eastAsiaTheme="minorHAnsi"/>
        </w:rPr>
        <w:t>Contract.Result&lt;</w:t>
      </w:r>
      <w:r w:rsidR="007D7627" w:rsidRPr="006A34E4">
        <w:rPr>
          <w:rStyle w:val="Keyword"/>
        </w:rPr>
        <w:t>int</w:t>
      </w:r>
      <w:r w:rsidR="007D7627">
        <w:rPr>
          <w:rStyle w:val="HTMLCode"/>
          <w:rFonts w:eastAsiaTheme="minorHAnsi"/>
        </w:rPr>
        <w:t>&gt;</w:t>
      </w:r>
      <w:r w:rsidR="00A32DFC">
        <w:rPr>
          <w:rStyle w:val="HTMLCode"/>
          <w:rFonts w:eastAsiaTheme="minorHAnsi"/>
        </w:rPr>
        <w:t>()</w:t>
      </w:r>
      <w:r w:rsidR="007D7627">
        <w:rPr>
          <w:rStyle w:val="HTMLCode"/>
          <w:rFonts w:eastAsiaTheme="minorHAnsi"/>
        </w:rPr>
        <w:t>,</w:t>
      </w:r>
      <w:r w:rsidR="007D7627">
        <w:br/>
      </w:r>
      <w:r w:rsidR="0062081A">
        <w:rPr>
          <w:rStyle w:val="HTMLCode"/>
          <w:rFonts w:eastAsiaTheme="minorHAnsi"/>
        </w:rPr>
        <w:t>           </w:t>
      </w:r>
      <w:r w:rsidR="00156249" w:rsidRPr="006A34E4" w:rsidDel="00156249">
        <w:rPr>
          <w:rStyle w:val="Keyword"/>
        </w:rPr>
        <w:t xml:space="preserve"> </w:t>
      </w:r>
      <w:r w:rsidR="00156249">
        <w:rPr>
          <w:rStyle w:val="Keyword"/>
        </w:rPr>
        <w:t xml:space="preserve">         </w:t>
      </w:r>
      <w:r w:rsidR="007D7627">
        <w:rPr>
          <w:rStyle w:val="HTMLCode"/>
          <w:rFonts w:eastAsiaTheme="minorHAnsi"/>
        </w:rPr>
        <w:t xml:space="preserve"> i </w:t>
      </w:r>
      <w:r w:rsidR="00156249">
        <w:rPr>
          <w:rStyle w:val="HTMLCode"/>
          <w:rFonts w:eastAsiaTheme="minorHAnsi"/>
        </w:rPr>
        <w:t xml:space="preserve">=&gt; </w:t>
      </w:r>
      <w:r>
        <w:rPr>
          <w:rStyle w:val="HTMLCode"/>
          <w:rFonts w:eastAsiaTheme="minorHAnsi"/>
        </w:rPr>
        <w:t>Code</w:t>
      </w:r>
      <w:r w:rsidR="007D7627">
        <w:rPr>
          <w:rStyle w:val="HTMLCode"/>
          <w:rFonts w:eastAsiaTheme="minorHAnsi"/>
        </w:rPr>
        <w:t>Contract.Old</w:t>
      </w:r>
      <w:r w:rsidR="0090030C">
        <w:rPr>
          <w:rStyle w:val="HTMLCode"/>
          <w:rFonts w:eastAsiaTheme="minorHAnsi"/>
        </w:rPr>
        <w:t>Value</w:t>
      </w:r>
      <w:r w:rsidR="007D7627">
        <w:rPr>
          <w:rStyle w:val="HTMLCode"/>
          <w:rFonts w:eastAsiaTheme="minorHAnsi"/>
        </w:rPr>
        <w:t xml:space="preserve">(xs[i]) &gt; 3 ); </w:t>
      </w:r>
      <w:r w:rsidR="007D7627" w:rsidRPr="00ED1D60">
        <w:rPr>
          <w:rStyle w:val="Comment"/>
        </w:rPr>
        <w:t>// ERROR</w:t>
      </w:r>
      <w:r w:rsidR="007D7627">
        <w:rPr>
          <w:rStyle w:val="HTMLCode"/>
          <w:rFonts w:eastAsiaTheme="minorHAnsi"/>
        </w:rPr>
        <w:t xml:space="preserve"> </w:t>
      </w:r>
    </w:p>
    <w:p w:rsidR="007D7627" w:rsidRDefault="007D7627" w:rsidP="00700888">
      <w:pPr>
        <w:numPr>
          <w:ilvl w:val="0"/>
          <w:numId w:val="26"/>
        </w:numPr>
        <w:spacing w:before="100" w:beforeAutospacing="1" w:after="100" w:afterAutospacing="1"/>
        <w:jc w:val="left"/>
      </w:pPr>
      <w:r>
        <w:t xml:space="preserve">An old expression cannot refer to the parameter of the anonymous delegate within a </w:t>
      </w:r>
      <w:r w:rsidRPr="002B1C98">
        <w:rPr>
          <w:rStyle w:val="Code"/>
        </w:rPr>
        <w:t>C</w:t>
      </w:r>
      <w:r w:rsidR="00595E78">
        <w:rPr>
          <w:rStyle w:val="Code"/>
        </w:rPr>
        <w:t>odeC</w:t>
      </w:r>
      <w:r w:rsidRPr="002B1C98">
        <w:rPr>
          <w:rStyle w:val="Code"/>
        </w:rPr>
        <w:t>ontract.ForAll</w:t>
      </w:r>
      <w:r>
        <w:t xml:space="preserve"> or </w:t>
      </w:r>
      <w:r w:rsidRPr="002B1C98">
        <w:rPr>
          <w:rStyle w:val="Code"/>
        </w:rPr>
        <w:t>C</w:t>
      </w:r>
      <w:r w:rsidR="00595E78">
        <w:rPr>
          <w:rStyle w:val="Code"/>
        </w:rPr>
        <w:t>odeC</w:t>
      </w:r>
      <w:r w:rsidRPr="002B1C98">
        <w:rPr>
          <w:rStyle w:val="Code"/>
        </w:rPr>
        <w:t>ontract.Exists</w:t>
      </w:r>
      <w:r>
        <w:t xml:space="preserve"> unless it is used as an indexer or argument to a method call: </w:t>
      </w:r>
    </w:p>
    <w:p w:rsidR="007D7627" w:rsidRDefault="00595E78" w:rsidP="00130D40">
      <w:pPr>
        <w:pStyle w:val="SourceDefinition"/>
        <w:jc w:val="center"/>
        <w:pPrChange w:id="47" w:author="Manuel Fahndrich" w:date="2008-10-03T09:55:00Z">
          <w:pPr>
            <w:pStyle w:val="SourceDefinition"/>
          </w:pPr>
        </w:pPrChange>
      </w:pPr>
      <w:r>
        <w:rPr>
          <w:rStyle w:val="HTMLCode"/>
          <w:rFonts w:eastAsiaTheme="minorHAnsi"/>
        </w:rPr>
        <w:t>Code</w:t>
      </w:r>
      <w:r w:rsidR="007D7627">
        <w:rPr>
          <w:rStyle w:val="HTMLCode"/>
          <w:rFonts w:eastAsiaTheme="minorHAnsi"/>
        </w:rPr>
        <w:t>Contract.ForAll(0,xs.Length,</w:t>
      </w:r>
      <w:r w:rsidR="007D7627">
        <w:br/>
      </w:r>
      <w:r w:rsidR="007D7627">
        <w:rPr>
          <w:rStyle w:val="HTMLCode"/>
          <w:rFonts w:eastAsiaTheme="minorHAnsi"/>
        </w:rPr>
        <w:t xml:space="preserve">                </w:t>
      </w:r>
      <w:r w:rsidR="00156249">
        <w:rPr>
          <w:rStyle w:val="HTMLCode"/>
          <w:rFonts w:eastAsiaTheme="minorHAnsi"/>
        </w:rPr>
        <w:t xml:space="preserve">    </w:t>
      </w:r>
      <w:r w:rsidR="007D7627">
        <w:rPr>
          <w:rStyle w:val="HTMLCode"/>
          <w:rFonts w:eastAsiaTheme="minorHAnsi"/>
        </w:rPr>
        <w:t xml:space="preserve"> i </w:t>
      </w:r>
      <w:r w:rsidR="00156249">
        <w:rPr>
          <w:rStyle w:val="HTMLCode"/>
          <w:rFonts w:eastAsiaTheme="minorHAnsi"/>
        </w:rPr>
        <w:t xml:space="preserve">=&gt; </w:t>
      </w:r>
      <w:r>
        <w:rPr>
          <w:rStyle w:val="HTMLCode"/>
          <w:rFonts w:eastAsiaTheme="minorHAnsi"/>
        </w:rPr>
        <w:t>Code</w:t>
      </w:r>
      <w:r w:rsidR="007D7627">
        <w:rPr>
          <w:rStyle w:val="HTMLCode"/>
          <w:rFonts w:eastAsiaTheme="minorHAnsi"/>
        </w:rPr>
        <w:t>Contract.Old</w:t>
      </w:r>
      <w:r w:rsidR="0090030C">
        <w:rPr>
          <w:rStyle w:val="HTMLCode"/>
          <w:rFonts w:eastAsiaTheme="minorHAnsi"/>
        </w:rPr>
        <w:t>Value</w:t>
      </w:r>
      <w:r w:rsidR="007D7627">
        <w:rPr>
          <w:rStyle w:val="HTMLCode"/>
          <w:rFonts w:eastAsiaTheme="minorHAnsi"/>
        </w:rPr>
        <w:t>(xs[i]) &gt; 3</w:t>
      </w:r>
      <w:r w:rsidR="00156249">
        <w:rPr>
          <w:rStyle w:val="HTMLCode"/>
          <w:rFonts w:eastAsiaTheme="minorHAnsi"/>
        </w:rPr>
        <w:t xml:space="preserve"> </w:t>
      </w:r>
      <w:r w:rsidR="007D7627">
        <w:rPr>
          <w:rStyle w:val="HTMLCode"/>
          <w:rFonts w:eastAsiaTheme="minorHAnsi"/>
        </w:rPr>
        <w:t xml:space="preserve">); </w:t>
      </w:r>
      <w:r w:rsidR="007D7627" w:rsidRPr="00ED1D60">
        <w:rPr>
          <w:rStyle w:val="Comment"/>
        </w:rPr>
        <w:t>// OK</w:t>
      </w:r>
    </w:p>
    <w:p w:rsidR="007D7627" w:rsidRDefault="00595E78" w:rsidP="002B1C98">
      <w:pPr>
        <w:pStyle w:val="SourceDefinition"/>
      </w:pPr>
      <w:r>
        <w:rPr>
          <w:rStyle w:val="HTMLCode"/>
          <w:rFonts w:eastAsiaTheme="minorHAnsi"/>
        </w:rPr>
        <w:t>Code</w:t>
      </w:r>
      <w:r w:rsidR="007D7627">
        <w:rPr>
          <w:rStyle w:val="HTMLCode"/>
          <w:rFonts w:eastAsiaTheme="minorHAnsi"/>
        </w:rPr>
        <w:t>Contract.ForAll(0,xs.Length,</w:t>
      </w:r>
      <w:r w:rsidR="007D7627">
        <w:br/>
      </w:r>
      <w:r w:rsidR="007D7627">
        <w:rPr>
          <w:rStyle w:val="HTMLCode"/>
          <w:rFonts w:eastAsiaTheme="minorHAnsi"/>
        </w:rPr>
        <w:t xml:space="preserve">                </w:t>
      </w:r>
      <w:r w:rsidR="00156249">
        <w:rPr>
          <w:rStyle w:val="HTMLCode"/>
          <w:rFonts w:eastAsiaTheme="minorHAnsi"/>
        </w:rPr>
        <w:t xml:space="preserve">    </w:t>
      </w:r>
      <w:r w:rsidR="007D7627">
        <w:rPr>
          <w:rStyle w:val="HTMLCode"/>
          <w:rFonts w:eastAsiaTheme="minorHAnsi"/>
        </w:rPr>
        <w:t xml:space="preserve"> i</w:t>
      </w:r>
      <w:r w:rsidR="00156249">
        <w:rPr>
          <w:rStyle w:val="HTMLCode"/>
          <w:rFonts w:eastAsiaTheme="minorHAnsi"/>
        </w:rPr>
        <w:t xml:space="preserve"> =&gt; </w:t>
      </w:r>
      <w:r>
        <w:rPr>
          <w:rStyle w:val="HTMLCode"/>
          <w:rFonts w:eastAsiaTheme="minorHAnsi"/>
        </w:rPr>
        <w:t>Code</w:t>
      </w:r>
      <w:r w:rsidR="007D7627">
        <w:rPr>
          <w:rStyle w:val="HTMLCode"/>
          <w:rFonts w:eastAsiaTheme="minorHAnsi"/>
        </w:rPr>
        <w:t>Contract.Old</w:t>
      </w:r>
      <w:r w:rsidR="0090030C">
        <w:rPr>
          <w:rStyle w:val="HTMLCode"/>
          <w:rFonts w:eastAsiaTheme="minorHAnsi"/>
        </w:rPr>
        <w:t>Value</w:t>
      </w:r>
      <w:r w:rsidR="007D7627">
        <w:rPr>
          <w:rStyle w:val="HTMLCode"/>
          <w:rFonts w:eastAsiaTheme="minorHAnsi"/>
        </w:rPr>
        <w:t>(i) &gt; 3</w:t>
      </w:r>
      <w:r w:rsidR="00156249">
        <w:rPr>
          <w:rStyle w:val="HTMLCode"/>
          <w:rFonts w:eastAsiaTheme="minorHAnsi"/>
        </w:rPr>
        <w:t xml:space="preserve"> </w:t>
      </w:r>
      <w:r w:rsidR="007D7627">
        <w:rPr>
          <w:rStyle w:val="HTMLCode"/>
          <w:rFonts w:eastAsiaTheme="minorHAnsi"/>
        </w:rPr>
        <w:t xml:space="preserve">); </w:t>
      </w:r>
      <w:r w:rsidR="007D7627" w:rsidRPr="00ED1D60">
        <w:rPr>
          <w:rStyle w:val="Comment"/>
        </w:rPr>
        <w:t>// ERROR</w:t>
      </w:r>
    </w:p>
    <w:p w:rsidR="007D7627" w:rsidRDefault="007D7627" w:rsidP="00700888">
      <w:pPr>
        <w:numPr>
          <w:ilvl w:val="0"/>
          <w:numId w:val="27"/>
        </w:numPr>
        <w:spacing w:before="100" w:beforeAutospacing="1" w:after="100" w:afterAutospacing="1"/>
        <w:jc w:val="left"/>
      </w:pPr>
      <w:r>
        <w:t xml:space="preserve">An old expression cannot occur in the body of an anonymous delegate if the value of the old expression depends on any of the parameters of the anonymous delegate (unless the anonymous delegate is an argument to the methods </w:t>
      </w:r>
      <w:r w:rsidRPr="00EF3A5A">
        <w:rPr>
          <w:rStyle w:val="Code"/>
        </w:rPr>
        <w:t>C</w:t>
      </w:r>
      <w:r w:rsidR="00595E78">
        <w:rPr>
          <w:rStyle w:val="Code"/>
        </w:rPr>
        <w:t>odeC</w:t>
      </w:r>
      <w:r w:rsidRPr="00EF3A5A">
        <w:rPr>
          <w:rStyle w:val="Code"/>
        </w:rPr>
        <w:t>ontract.ForAll</w:t>
      </w:r>
      <w:r>
        <w:t xml:space="preserve"> or </w:t>
      </w:r>
      <w:r w:rsidRPr="005417EF">
        <w:rPr>
          <w:rStyle w:val="Code"/>
        </w:rPr>
        <w:t>C</w:t>
      </w:r>
      <w:r w:rsidR="00595E78">
        <w:rPr>
          <w:rStyle w:val="Code"/>
        </w:rPr>
        <w:t>odeC</w:t>
      </w:r>
      <w:r w:rsidRPr="005417EF">
        <w:rPr>
          <w:rStyle w:val="Code"/>
        </w:rPr>
        <w:t>ontract.Exists</w:t>
      </w:r>
      <w:r>
        <w:t xml:space="preserve">): </w:t>
      </w:r>
    </w:p>
    <w:p w:rsidR="007D7627" w:rsidRDefault="009456F9" w:rsidP="005417EF">
      <w:pPr>
        <w:pStyle w:val="SourceDefinition"/>
      </w:pPr>
      <w:r w:rsidRPr="009456F9">
        <w:rPr>
          <w:rStyle w:val="HTMLCode"/>
          <w:rFonts w:eastAsiaTheme="minorHAnsi"/>
          <w:lang w:val="fr-FR"/>
          <w:rPrChange w:id="48" w:author="Manuel Fahndrich" w:date="2008-09-11T12:57:00Z">
            <w:rPr>
              <w:rStyle w:val="HTMLCode"/>
              <w:rFonts w:eastAsiaTheme="minorHAnsi"/>
              <w:noProof w:val="0"/>
            </w:rPr>
          </w:rPrChange>
        </w:rPr>
        <w:t>Foo( ... (</w:t>
      </w:r>
      <w:r w:rsidRPr="009456F9">
        <w:rPr>
          <w:rStyle w:val="Type"/>
          <w:lang w:val="fr-FR"/>
          <w:rPrChange w:id="49" w:author="Manuel Fahndrich" w:date="2008-09-11T12:57:00Z">
            <w:rPr>
              <w:rStyle w:val="Type"/>
              <w:noProof w:val="0"/>
            </w:rPr>
          </w:rPrChange>
        </w:rPr>
        <w:t>T</w:t>
      </w:r>
      <w:r w:rsidRPr="009456F9">
        <w:rPr>
          <w:rStyle w:val="HTMLCode"/>
          <w:rFonts w:eastAsiaTheme="minorHAnsi"/>
          <w:lang w:val="fr-FR"/>
          <w:rPrChange w:id="50" w:author="Manuel Fahndrich" w:date="2008-09-11T12:57:00Z">
            <w:rPr>
              <w:rStyle w:val="HTMLCode"/>
              <w:rFonts w:eastAsiaTheme="minorHAnsi"/>
              <w:noProof w:val="0"/>
            </w:rPr>
          </w:rPrChange>
        </w:rPr>
        <w:t xml:space="preserve"> t) =&gt; CodeContract.OldValue(... t ...) </w:t>
      </w:r>
      <w:r w:rsidR="007D7627">
        <w:rPr>
          <w:rStyle w:val="HTMLCode"/>
          <w:rFonts w:eastAsiaTheme="minorHAnsi"/>
        </w:rPr>
        <w:t>...</w:t>
      </w:r>
      <w:r w:rsidR="00156249">
        <w:rPr>
          <w:rStyle w:val="HTMLCode"/>
          <w:rFonts w:eastAsiaTheme="minorHAnsi"/>
        </w:rPr>
        <w:t xml:space="preserve"> </w:t>
      </w:r>
      <w:r w:rsidR="007D7627">
        <w:rPr>
          <w:rStyle w:val="HTMLCode"/>
          <w:rFonts w:eastAsiaTheme="minorHAnsi"/>
        </w:rPr>
        <w:t xml:space="preserve">); </w:t>
      </w:r>
      <w:r w:rsidR="007D7627" w:rsidRPr="00ED1D60">
        <w:rPr>
          <w:rStyle w:val="Comment"/>
        </w:rPr>
        <w:t>// ERROR</w:t>
      </w:r>
      <w:r w:rsidR="007D7627">
        <w:rPr>
          <w:rStyle w:val="HTMLCode"/>
          <w:rFonts w:eastAsiaTheme="minorHAnsi"/>
        </w:rPr>
        <w:t xml:space="preserve"> </w:t>
      </w:r>
    </w:p>
    <w:p w:rsidR="007D7627" w:rsidRDefault="007D7627" w:rsidP="007D7627">
      <w:pPr>
        <w:pStyle w:val="Heading4"/>
      </w:pPr>
      <w:r>
        <w:t>Out Parameters</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Because the contracts appear before the body of the method, </w:t>
      </w:r>
      <w:r w:rsidR="0093097E">
        <w:rPr>
          <w:rFonts w:asciiTheme="minorHAnsi" w:hAnsiTheme="minorHAnsi"/>
          <w:sz w:val="22"/>
          <w:szCs w:val="22"/>
        </w:rPr>
        <w:t xml:space="preserve">most </w:t>
      </w:r>
      <w:r w:rsidRPr="0072175F">
        <w:rPr>
          <w:rFonts w:asciiTheme="minorHAnsi" w:hAnsiTheme="minorHAnsi"/>
          <w:sz w:val="22"/>
          <w:szCs w:val="22"/>
        </w:rPr>
        <w:t>compiler</w:t>
      </w:r>
      <w:r w:rsidR="0093097E">
        <w:rPr>
          <w:rFonts w:asciiTheme="minorHAnsi" w:hAnsiTheme="minorHAnsi"/>
          <w:sz w:val="22"/>
          <w:szCs w:val="22"/>
        </w:rPr>
        <w:t>s</w:t>
      </w:r>
      <w:r w:rsidRPr="0072175F">
        <w:rPr>
          <w:rFonts w:asciiTheme="minorHAnsi" w:hAnsiTheme="minorHAnsi"/>
          <w:sz w:val="22"/>
          <w:szCs w:val="22"/>
        </w:rPr>
        <w:t xml:space="preserve"> do not allow references to out parameters in postconditions. To get around this, use the method </w:t>
      </w:r>
      <w:r w:rsidRPr="00114EBB">
        <w:rPr>
          <w:rStyle w:val="Code"/>
        </w:rPr>
        <w:t>C</w:t>
      </w:r>
      <w:r w:rsidR="00595E78">
        <w:rPr>
          <w:rStyle w:val="Code"/>
        </w:rPr>
        <w:t>odeC</w:t>
      </w:r>
      <w:r w:rsidRPr="00114EBB">
        <w:rPr>
          <w:rStyle w:val="Code"/>
        </w:rPr>
        <w:t>ontract.</w:t>
      </w:r>
      <w:r w:rsidR="00E22EF5">
        <w:rPr>
          <w:rStyle w:val="Code"/>
        </w:rPr>
        <w:t>ValueAtReturn</w:t>
      </w:r>
      <w:r w:rsidRPr="00114EBB">
        <w:rPr>
          <w:rStyle w:val="Code"/>
        </w:rPr>
        <w:t>&lt;</w:t>
      </w:r>
      <w:r w:rsidRPr="00114EBB">
        <w:rPr>
          <w:rStyle w:val="Type"/>
        </w:rPr>
        <w:t>T</w:t>
      </w:r>
      <w:r w:rsidRPr="00114EBB">
        <w:rPr>
          <w:rStyle w:val="Code"/>
        </w:rPr>
        <w:t>&gt;(</w:t>
      </w:r>
      <w:r w:rsidRPr="00114EBB">
        <w:rPr>
          <w:rStyle w:val="Keyword"/>
        </w:rPr>
        <w:t>out</w:t>
      </w:r>
      <w:r w:rsidRPr="00114EBB">
        <w:rPr>
          <w:rStyle w:val="Code"/>
        </w:rPr>
        <w:t xml:space="preserve"> </w:t>
      </w:r>
      <w:r w:rsidRPr="00114EBB">
        <w:rPr>
          <w:rStyle w:val="Type"/>
        </w:rPr>
        <w:t>T</w:t>
      </w:r>
      <w:r w:rsidRPr="00114EBB">
        <w:rPr>
          <w:rStyle w:val="Code"/>
        </w:rPr>
        <w:t xml:space="preserve"> t)</w:t>
      </w:r>
      <w:r w:rsidRPr="0072175F">
        <w:rPr>
          <w:rFonts w:asciiTheme="minorHAnsi" w:hAnsiTheme="minorHAnsi"/>
          <w:sz w:val="22"/>
          <w:szCs w:val="22"/>
        </w:rPr>
        <w:t xml:space="preserve"> which will make the compiler think that the parameter is defined.</w:t>
      </w:r>
    </w:p>
    <w:p w:rsidR="007D7627" w:rsidRDefault="007D7627" w:rsidP="00CB1F24">
      <w:pPr>
        <w:pStyle w:val="SourceDefinition"/>
      </w:pPr>
      <w:r w:rsidRPr="00307C4D">
        <w:rPr>
          <w:rStyle w:val="Keyword"/>
        </w:rPr>
        <w:t>public</w:t>
      </w:r>
      <w:r>
        <w:rPr>
          <w:rStyle w:val="HTMLCode"/>
          <w:rFonts w:eastAsiaTheme="minorHAnsi"/>
        </w:rPr>
        <w:t xml:space="preserve"> </w:t>
      </w:r>
      <w:r w:rsidRPr="00307C4D">
        <w:rPr>
          <w:rStyle w:val="Keyword"/>
        </w:rPr>
        <w:t>void</w:t>
      </w:r>
      <w:r>
        <w:rPr>
          <w:rStyle w:val="HTMLCode"/>
          <w:rFonts w:eastAsiaTheme="minorHAnsi"/>
        </w:rPr>
        <w:t xml:space="preserve"> OutParam(</w:t>
      </w:r>
      <w:r w:rsidRPr="00307C4D">
        <w:rPr>
          <w:rStyle w:val="Keyword"/>
        </w:rPr>
        <w:t>out</w:t>
      </w:r>
      <w:r>
        <w:rPr>
          <w:rStyle w:val="HTMLCode"/>
          <w:rFonts w:eastAsiaTheme="minorHAnsi"/>
        </w:rPr>
        <w:t xml:space="preserve"> </w:t>
      </w:r>
      <w:r w:rsidRPr="00307C4D">
        <w:rPr>
          <w:rStyle w:val="Keyword"/>
        </w:rPr>
        <w:t>int</w:t>
      </w:r>
      <w:r>
        <w:rPr>
          <w:rStyle w:val="HTMLCode"/>
          <w:rFonts w:eastAsiaTheme="minorHAnsi"/>
        </w:rPr>
        <w:t xml:space="preserve"> x){</w:t>
      </w:r>
      <w:r>
        <w:br/>
      </w:r>
      <w:r>
        <w:rPr>
          <w:rStyle w:val="HTMLCode"/>
          <w:rFonts w:eastAsiaTheme="minorHAnsi"/>
        </w:rPr>
        <w:t xml:space="preserve">  </w:t>
      </w:r>
      <w:r w:rsidR="00595E78">
        <w:rPr>
          <w:rStyle w:val="HTMLCode"/>
          <w:rFonts w:eastAsiaTheme="minorHAnsi"/>
        </w:rPr>
        <w:t>Code</w:t>
      </w:r>
      <w:r>
        <w:rPr>
          <w:rStyle w:val="HTMLCode"/>
          <w:rFonts w:eastAsiaTheme="minorHAnsi"/>
        </w:rPr>
        <w:t>Contract.Ensures(</w:t>
      </w:r>
      <w:r w:rsidR="00595E78">
        <w:rPr>
          <w:rStyle w:val="HTMLCode"/>
          <w:rFonts w:eastAsiaTheme="minorHAnsi"/>
        </w:rPr>
        <w:t>Code</w:t>
      </w:r>
      <w:r>
        <w:rPr>
          <w:rStyle w:val="HTMLCode"/>
          <w:rFonts w:eastAsiaTheme="minorHAnsi"/>
        </w:rPr>
        <w:t>Contract.</w:t>
      </w:r>
      <w:r w:rsidR="00E22EF5">
        <w:rPr>
          <w:rStyle w:val="HTMLCode"/>
          <w:rFonts w:eastAsiaTheme="minorHAnsi"/>
        </w:rPr>
        <w:t>ValueAtReturn</w:t>
      </w:r>
      <w:r>
        <w:rPr>
          <w:rStyle w:val="HTMLCode"/>
          <w:rFonts w:eastAsiaTheme="minorHAnsi"/>
        </w:rPr>
        <w:t>(</w:t>
      </w:r>
      <w:r w:rsidRPr="00307C4D">
        <w:rPr>
          <w:rStyle w:val="Keyword"/>
        </w:rPr>
        <w:t>out</w:t>
      </w:r>
      <w:r>
        <w:rPr>
          <w:rStyle w:val="HTMLCode"/>
          <w:rFonts w:eastAsiaTheme="minorHAnsi"/>
        </w:rPr>
        <w:t xml:space="preserve"> x) == 3);</w:t>
      </w:r>
      <w:r>
        <w:br/>
      </w:r>
      <w:r>
        <w:rPr>
          <w:rStyle w:val="HTMLCode"/>
          <w:rFonts w:eastAsiaTheme="minorHAnsi"/>
        </w:rPr>
        <w:t>  x = 3;</w:t>
      </w:r>
      <w:r>
        <w:br/>
      </w:r>
      <w:r>
        <w:rPr>
          <w:rStyle w:val="HTMLCode"/>
          <w:rFonts w:eastAsiaTheme="minorHAnsi"/>
        </w:rPr>
        <w:t xml:space="preserve">} </w:t>
      </w:r>
    </w:p>
    <w:p w:rsidR="007D7627" w:rsidRPr="0072175F" w:rsidRDefault="0093097E" w:rsidP="007D7627">
      <w:pPr>
        <w:pStyle w:val="NormalWeb"/>
        <w:rPr>
          <w:rFonts w:asciiTheme="minorHAnsi" w:hAnsiTheme="minorHAnsi"/>
          <w:sz w:val="22"/>
          <w:szCs w:val="22"/>
        </w:rPr>
      </w:pPr>
      <w:r>
        <w:rPr>
          <w:rFonts w:asciiTheme="minorHAnsi" w:hAnsiTheme="minorHAnsi"/>
          <w:sz w:val="22"/>
          <w:szCs w:val="22"/>
        </w:rPr>
        <w:t xml:space="preserve">As with </w:t>
      </w:r>
      <w:r>
        <w:rPr>
          <w:rStyle w:val="Code"/>
        </w:rPr>
        <w:t>OldValue</w:t>
      </w:r>
      <w:r>
        <w:rPr>
          <w:rFonts w:asciiTheme="minorHAnsi" w:hAnsiTheme="minorHAnsi"/>
          <w:sz w:val="22"/>
          <w:szCs w:val="22"/>
        </w:rPr>
        <w:t>, t</w:t>
      </w:r>
      <w:r w:rsidR="007D7627" w:rsidRPr="0072175F">
        <w:rPr>
          <w:rFonts w:asciiTheme="minorHAnsi" w:hAnsiTheme="minorHAnsi"/>
          <w:sz w:val="22"/>
          <w:szCs w:val="22"/>
        </w:rPr>
        <w:t xml:space="preserve">he generic type argument may be omitted </w:t>
      </w:r>
      <w:r>
        <w:rPr>
          <w:rFonts w:asciiTheme="minorHAnsi" w:hAnsiTheme="minorHAnsi"/>
          <w:sz w:val="22"/>
          <w:szCs w:val="22"/>
        </w:rPr>
        <w:t xml:space="preserve">whenever the </w:t>
      </w:r>
      <w:r w:rsidR="007D7627" w:rsidRPr="0072175F">
        <w:rPr>
          <w:rFonts w:asciiTheme="minorHAnsi" w:hAnsiTheme="minorHAnsi"/>
          <w:sz w:val="22"/>
          <w:szCs w:val="22"/>
        </w:rPr>
        <w:t>compiler is able to infer its type. The binary rewriter will replace the method call with the argument to the call. The method may appear only within postconditions. The argument to the method must be an out parameter; no expressions are allowed.</w:t>
      </w:r>
    </w:p>
    <w:p w:rsidR="007D7627" w:rsidRPr="0072175F" w:rsidRDefault="007D7627" w:rsidP="007D7627">
      <w:pPr>
        <w:pStyle w:val="NormalWeb"/>
        <w:rPr>
          <w:rFonts w:asciiTheme="minorHAnsi" w:hAnsiTheme="minorHAnsi"/>
          <w:sz w:val="22"/>
          <w:szCs w:val="22"/>
        </w:rPr>
      </w:pPr>
      <w:r w:rsidRPr="0072175F">
        <w:rPr>
          <w:rFonts w:asciiTheme="minorHAnsi" w:hAnsiTheme="minorHAnsi"/>
          <w:b/>
          <w:bCs/>
          <w:sz w:val="22"/>
          <w:szCs w:val="22"/>
        </w:rPr>
        <w:t>Note:</w:t>
      </w:r>
      <w:r w:rsidRPr="0072175F">
        <w:rPr>
          <w:rFonts w:asciiTheme="minorHAnsi" w:hAnsiTheme="minorHAnsi"/>
          <w:sz w:val="22"/>
          <w:szCs w:val="22"/>
        </w:rPr>
        <w:t xml:space="preserve"> Currently the rewriter does not check to make sure that out parameters are initialized properly disregarding their mention in the postcondition. Thus, in the above example, if the line after the contract had used the value of </w:t>
      </w:r>
      <w:r w:rsidRPr="00966BEB">
        <w:rPr>
          <w:rStyle w:val="Code"/>
        </w:rPr>
        <w:t>x</w:t>
      </w:r>
      <w:r w:rsidRPr="0072175F">
        <w:rPr>
          <w:rFonts w:asciiTheme="minorHAnsi" w:hAnsiTheme="minorHAnsi"/>
          <w:sz w:val="22"/>
          <w:szCs w:val="22"/>
        </w:rPr>
        <w:t xml:space="preserve"> instead of assigning to it (and </w:t>
      </w:r>
      <w:r w:rsidRPr="00966BEB">
        <w:rPr>
          <w:rStyle w:val="Code"/>
        </w:rPr>
        <w:t>C</w:t>
      </w:r>
      <w:r w:rsidR="00595E78">
        <w:rPr>
          <w:rStyle w:val="Code"/>
        </w:rPr>
        <w:t>odeC</w:t>
      </w:r>
      <w:r w:rsidRPr="00966BEB">
        <w:rPr>
          <w:rStyle w:val="Code"/>
        </w:rPr>
        <w:t>ontract.Ensures</w:t>
      </w:r>
      <w:r w:rsidRPr="0072175F">
        <w:rPr>
          <w:rFonts w:asciiTheme="minorHAnsi" w:hAnsiTheme="minorHAnsi"/>
          <w:sz w:val="22"/>
          <w:szCs w:val="22"/>
        </w:rPr>
        <w:t xml:space="preserve"> is </w:t>
      </w:r>
      <w:r w:rsidRPr="0072175F">
        <w:rPr>
          <w:rFonts w:asciiTheme="minorHAnsi" w:hAnsiTheme="minorHAnsi"/>
          <w:sz w:val="22"/>
          <w:szCs w:val="22"/>
        </w:rPr>
        <w:lastRenderedPageBreak/>
        <w:t xml:space="preserve">defined), </w:t>
      </w:r>
      <w:r w:rsidR="000746E5">
        <w:rPr>
          <w:rFonts w:asciiTheme="minorHAnsi" w:hAnsiTheme="minorHAnsi"/>
          <w:sz w:val="22"/>
          <w:szCs w:val="22"/>
        </w:rPr>
        <w:t>a</w:t>
      </w:r>
      <w:r w:rsidR="000746E5" w:rsidRPr="0072175F">
        <w:rPr>
          <w:rFonts w:asciiTheme="minorHAnsi" w:hAnsiTheme="minorHAnsi"/>
          <w:sz w:val="22"/>
          <w:szCs w:val="22"/>
        </w:rPr>
        <w:t xml:space="preserve"> </w:t>
      </w:r>
      <w:r w:rsidRPr="0072175F">
        <w:rPr>
          <w:rFonts w:asciiTheme="minorHAnsi" w:hAnsiTheme="minorHAnsi"/>
          <w:sz w:val="22"/>
          <w:szCs w:val="22"/>
        </w:rPr>
        <w:t xml:space="preserve">compiler would not issue the error that it should. However, on a build where the </w:t>
      </w:r>
      <w:r w:rsidR="00267AA7" w:rsidRPr="0072175F">
        <w:rPr>
          <w:rFonts w:asciiTheme="minorHAnsi" w:hAnsiTheme="minorHAnsi"/>
          <w:sz w:val="22"/>
          <w:szCs w:val="22"/>
        </w:rPr>
        <w:t xml:space="preserve">full-contract </w:t>
      </w:r>
      <w:r w:rsidRPr="0072175F">
        <w:rPr>
          <w:rFonts w:asciiTheme="minorHAnsi" w:hAnsiTheme="minorHAnsi"/>
          <w:sz w:val="22"/>
          <w:szCs w:val="22"/>
        </w:rPr>
        <w:t xml:space="preserve">symbol is </w:t>
      </w:r>
      <w:r w:rsidR="008F6585" w:rsidRPr="008F6585">
        <w:rPr>
          <w:rFonts w:asciiTheme="minorHAnsi" w:hAnsiTheme="minorHAnsi"/>
          <w:i/>
          <w:sz w:val="22"/>
          <w:szCs w:val="22"/>
        </w:rPr>
        <w:t>not</w:t>
      </w:r>
      <w:r w:rsidRPr="0072175F">
        <w:rPr>
          <w:rFonts w:asciiTheme="minorHAnsi" w:hAnsiTheme="minorHAnsi"/>
          <w:sz w:val="22"/>
          <w:szCs w:val="22"/>
        </w:rPr>
        <w:t xml:space="preserve"> defined, then the compiler will issue an error.</w:t>
      </w:r>
    </w:p>
    <w:p w:rsidR="007D7627" w:rsidRDefault="007D7627" w:rsidP="007D7627">
      <w:pPr>
        <w:pStyle w:val="Heading2"/>
      </w:pPr>
      <w:bookmarkStart w:id="51" w:name="_Ref190840020"/>
      <w:r>
        <w:t>Object Invariants</w:t>
      </w:r>
      <w:bookmarkEnd w:id="51"/>
    </w:p>
    <w:p w:rsidR="007C522E" w:rsidRDefault="007D7627" w:rsidP="007C522E">
      <w:pPr>
        <w:pStyle w:val="NormalWeb"/>
        <w:rPr>
          <w:ins w:id="52" w:author="Manuel Fahndrich" w:date="2008-10-02T16:43:00Z"/>
          <w:rFonts w:asciiTheme="minorHAnsi" w:hAnsiTheme="minorHAnsi"/>
          <w:sz w:val="22"/>
          <w:szCs w:val="22"/>
        </w:rPr>
      </w:pPr>
      <w:r w:rsidRPr="0072175F">
        <w:rPr>
          <w:rFonts w:asciiTheme="minorHAnsi" w:hAnsiTheme="minorHAnsi"/>
          <w:sz w:val="22"/>
          <w:szCs w:val="22"/>
        </w:rPr>
        <w:t xml:space="preserve">Object invariants are conditions that should hold on each instance of a class whenever that object is visible to a client. They express the conditions under which the object is in a “good” state. </w:t>
      </w:r>
    </w:p>
    <w:p w:rsidR="007C522E" w:rsidRPr="0072175F" w:rsidRDefault="007C522E" w:rsidP="007C522E">
      <w:pPr>
        <w:pStyle w:val="NormalWeb"/>
        <w:rPr>
          <w:rFonts w:asciiTheme="minorHAnsi" w:hAnsiTheme="minorHAnsi"/>
          <w:sz w:val="22"/>
          <w:szCs w:val="22"/>
        </w:rPr>
      </w:pPr>
      <w:moveToRangeStart w:id="53" w:author="Manuel Fahndrich" w:date="2008-10-02T16:43:00Z" w:name="move210729152"/>
      <w:moveTo w:id="54" w:author="Manuel Fahndrich" w:date="2008-10-02T16:43:00Z">
        <w:r w:rsidRPr="0072175F">
          <w:rPr>
            <w:rFonts w:asciiTheme="minorHAnsi" w:hAnsiTheme="minorHAnsi"/>
            <w:sz w:val="22"/>
            <w:szCs w:val="22"/>
          </w:rPr>
          <w:t xml:space="preserve">All of an object’s invariants should be put into a nullary </w:t>
        </w:r>
      </w:moveTo>
      <w:ins w:id="55" w:author="Manuel Fahndrich" w:date="2008-10-02T16:44:00Z">
        <w:r>
          <w:rPr>
            <w:rFonts w:asciiTheme="minorHAnsi" w:hAnsiTheme="minorHAnsi"/>
            <w:sz w:val="22"/>
            <w:szCs w:val="22"/>
          </w:rPr>
          <w:t xml:space="preserve">instance </w:t>
        </w:r>
      </w:ins>
      <w:moveTo w:id="56" w:author="Manuel Fahndrich" w:date="2008-10-02T16:43:00Z">
        <w:r w:rsidRPr="0072175F">
          <w:rPr>
            <w:rFonts w:asciiTheme="minorHAnsi" w:hAnsiTheme="minorHAnsi"/>
            <w:sz w:val="22"/>
            <w:szCs w:val="22"/>
          </w:rPr>
          <w:t xml:space="preserve">method that returns void. That method is identified by </w:t>
        </w:r>
        <w:r>
          <w:rPr>
            <w:rFonts w:asciiTheme="minorHAnsi" w:hAnsiTheme="minorHAnsi"/>
            <w:sz w:val="22"/>
            <w:szCs w:val="22"/>
          </w:rPr>
          <w:t xml:space="preserve">being </w:t>
        </w:r>
        <w:r w:rsidRPr="0072175F">
          <w:rPr>
            <w:rFonts w:asciiTheme="minorHAnsi" w:hAnsiTheme="minorHAnsi"/>
            <w:sz w:val="22"/>
            <w:szCs w:val="22"/>
          </w:rPr>
          <w:t xml:space="preserve">marked with the attribute </w:t>
        </w:r>
        <w:r w:rsidRPr="002D713F">
          <w:rPr>
            <w:rStyle w:val="Code"/>
          </w:rPr>
          <w:t>[InvariantMethod]</w:t>
        </w:r>
        <w:r w:rsidRPr="0072175F">
          <w:rPr>
            <w:rStyle w:val="Code"/>
            <w:rFonts w:asciiTheme="minorHAnsi" w:hAnsiTheme="minorHAnsi"/>
            <w:sz w:val="22"/>
            <w:szCs w:val="22"/>
          </w:rPr>
          <w:t xml:space="preserve"> </w:t>
        </w:r>
        <w:r w:rsidRPr="0072175F">
          <w:rPr>
            <w:rFonts w:asciiTheme="minorHAnsi" w:hAnsiTheme="minorHAnsi"/>
            <w:sz w:val="22"/>
            <w:szCs w:val="22"/>
          </w:rPr>
          <w:t xml:space="preserve">(Section </w:t>
        </w:r>
        <w:r>
          <w:fldChar w:fldCharType="begin"/>
        </w:r>
        <w:r>
          <w:instrText xml:space="preserve"> REF _Ref190840062 \r \h  \* MERGEFORMAT </w:instrText>
        </w:r>
        <w:r>
          <w:fldChar w:fldCharType="separate"/>
        </w:r>
        <w:r w:rsidRPr="0072175F">
          <w:rPr>
            <w:rFonts w:asciiTheme="minorHAnsi" w:hAnsiTheme="minorHAnsi"/>
            <w:sz w:val="22"/>
            <w:szCs w:val="22"/>
          </w:rPr>
          <w:t>3.4</w:t>
        </w:r>
        <w:r>
          <w:fldChar w:fldCharType="end"/>
        </w:r>
        <w:r w:rsidRPr="0072175F">
          <w:rPr>
            <w:rFonts w:asciiTheme="minorHAnsi" w:hAnsiTheme="minorHAnsi"/>
            <w:sz w:val="22"/>
            <w:szCs w:val="22"/>
          </w:rPr>
          <w:t xml:space="preserve">). The invariant method must have no other code in it than a sequence of calls to </w:t>
        </w:r>
        <w:r w:rsidRPr="00AE454D">
          <w:rPr>
            <w:rStyle w:val="Code"/>
          </w:rPr>
          <w:t>Contract.Invariant</w:t>
        </w:r>
        <w:r w:rsidRPr="0072175F">
          <w:rPr>
            <w:rFonts w:asciiTheme="minorHAnsi" w:hAnsiTheme="minorHAnsi"/>
            <w:sz w:val="22"/>
            <w:szCs w:val="22"/>
          </w:rPr>
          <w:t>.</w:t>
        </w:r>
        <w:r>
          <w:rPr>
            <w:rFonts w:asciiTheme="minorHAnsi" w:hAnsiTheme="minorHAnsi"/>
            <w:sz w:val="22"/>
            <w:szCs w:val="22"/>
          </w:rPr>
          <w:t xml:space="preserve"> A common name used for the invariant method is “ObjectInvariant”.</w:t>
        </w:r>
      </w:moveTo>
    </w:p>
    <w:moveToRangeEnd w:id="53"/>
    <w:p w:rsidR="007D7627" w:rsidRDefault="007C522E" w:rsidP="007D7627">
      <w:pPr>
        <w:pStyle w:val="NormalWeb"/>
      </w:pPr>
      <w:ins w:id="57" w:author="Manuel Fahndrich" w:date="2008-10-02T16:44:00Z">
        <w:r>
          <w:rPr>
            <w:rFonts w:asciiTheme="minorHAnsi" w:hAnsiTheme="minorHAnsi"/>
            <w:sz w:val="22"/>
            <w:szCs w:val="22"/>
          </w:rPr>
          <w:t xml:space="preserve">Individual </w:t>
        </w:r>
      </w:ins>
      <w:del w:id="58" w:author="Manuel Fahndrich" w:date="2008-10-02T16:44:00Z">
        <w:r w:rsidR="007D7627" w:rsidRPr="0072175F" w:rsidDel="007C522E">
          <w:rPr>
            <w:rFonts w:asciiTheme="minorHAnsi" w:hAnsiTheme="minorHAnsi"/>
            <w:sz w:val="22"/>
            <w:szCs w:val="22"/>
          </w:rPr>
          <w:delText>I</w:delText>
        </w:r>
      </w:del>
      <w:ins w:id="59" w:author="Manuel Fahndrich" w:date="2008-10-02T16:44:00Z">
        <w:r>
          <w:rPr>
            <w:rFonts w:asciiTheme="minorHAnsi" w:hAnsiTheme="minorHAnsi"/>
            <w:sz w:val="22"/>
            <w:szCs w:val="22"/>
          </w:rPr>
          <w:t>i</w:t>
        </w:r>
      </w:ins>
      <w:r w:rsidR="007D7627" w:rsidRPr="0072175F">
        <w:rPr>
          <w:rFonts w:asciiTheme="minorHAnsi" w:hAnsiTheme="minorHAnsi"/>
          <w:sz w:val="22"/>
          <w:szCs w:val="22"/>
        </w:rPr>
        <w:t xml:space="preserve">nvariants </w:t>
      </w:r>
      <w:ins w:id="60" w:author="Manuel Fahndrich" w:date="2008-10-02T16:44:00Z">
        <w:r>
          <w:rPr>
            <w:rFonts w:asciiTheme="minorHAnsi" w:hAnsiTheme="minorHAnsi"/>
            <w:sz w:val="22"/>
            <w:szCs w:val="22"/>
          </w:rPr>
          <w:t xml:space="preserve">within the invariant method </w:t>
        </w:r>
      </w:ins>
      <w:r w:rsidR="007D7627" w:rsidRPr="0072175F">
        <w:rPr>
          <w:rFonts w:asciiTheme="minorHAnsi" w:hAnsiTheme="minorHAnsi"/>
          <w:sz w:val="22"/>
          <w:szCs w:val="22"/>
        </w:rPr>
        <w:t xml:space="preserve">are specified using </w:t>
      </w:r>
      <w:r w:rsidR="007D7627" w:rsidRPr="002D713F">
        <w:rPr>
          <w:rStyle w:val="Code"/>
        </w:rPr>
        <w:t>C</w:t>
      </w:r>
      <w:r w:rsidR="00595E78">
        <w:rPr>
          <w:rStyle w:val="Code"/>
        </w:rPr>
        <w:t>odeC</w:t>
      </w:r>
      <w:r w:rsidR="007D7627" w:rsidRPr="002D713F">
        <w:rPr>
          <w:rStyle w:val="Code"/>
        </w:rPr>
        <w:t>ontract.Invariant</w:t>
      </w:r>
      <w:r w:rsidR="007D7627">
        <w:t>:</w:t>
      </w:r>
    </w:p>
    <w:p w:rsidR="007D7627" w:rsidRDefault="00595E78" w:rsidP="002D713F">
      <w:pPr>
        <w:pStyle w:val="SourceDefinition"/>
      </w:pPr>
      <w:r>
        <w:rPr>
          <w:rStyle w:val="HTMLCode"/>
          <w:rFonts w:eastAsiaTheme="minorHAnsi"/>
        </w:rPr>
        <w:t>Code</w:t>
      </w:r>
      <w:r w:rsidR="007D7627">
        <w:rPr>
          <w:rStyle w:val="HTMLCode"/>
          <w:rFonts w:eastAsiaTheme="minorHAnsi"/>
        </w:rPr>
        <w:t xml:space="preserve">Contract.Invariant( </w:t>
      </w:r>
      <w:r w:rsidR="007D7627" w:rsidRPr="002D713F">
        <w:rPr>
          <w:rStyle w:val="Keyword"/>
        </w:rPr>
        <w:t>this</w:t>
      </w:r>
      <w:r w:rsidR="007D7627">
        <w:rPr>
          <w:rStyle w:val="HTMLCode"/>
          <w:rFonts w:eastAsiaTheme="minorHAnsi"/>
        </w:rPr>
        <w:t>.x &gt;</w:t>
      </w:r>
      <w:r w:rsidR="002D713F">
        <w:rPr>
          <w:rStyle w:val="HTMLCode"/>
          <w:rFonts w:eastAsiaTheme="minorHAnsi"/>
        </w:rPr>
        <w:t xml:space="preserve"> </w:t>
      </w:r>
      <w:r w:rsidR="007D7627" w:rsidRPr="002D713F">
        <w:rPr>
          <w:rStyle w:val="Keyword"/>
        </w:rPr>
        <w:t>this</w:t>
      </w:r>
      <w:r w:rsidR="007D7627">
        <w:rPr>
          <w:rStyle w:val="HTMLCode"/>
          <w:rFonts w:eastAsiaTheme="minorHAnsi"/>
        </w:rPr>
        <w:t xml:space="preserve">.y ); </w:t>
      </w:r>
    </w:p>
    <w:p w:rsidR="007D7627" w:rsidRPr="0072175F" w:rsidDel="007C522E" w:rsidRDefault="007D7627" w:rsidP="007D7627">
      <w:pPr>
        <w:pStyle w:val="NormalWeb"/>
        <w:rPr>
          <w:rFonts w:asciiTheme="minorHAnsi" w:hAnsiTheme="minorHAnsi"/>
          <w:sz w:val="22"/>
          <w:szCs w:val="22"/>
        </w:rPr>
      </w:pPr>
      <w:moveFromRangeStart w:id="61" w:author="Manuel Fahndrich" w:date="2008-10-02T16:43:00Z" w:name="move210729152"/>
      <w:moveFrom w:id="62" w:author="Manuel Fahndrich" w:date="2008-10-02T16:43:00Z">
        <w:r w:rsidRPr="0072175F" w:rsidDel="007C522E">
          <w:rPr>
            <w:rFonts w:asciiTheme="minorHAnsi" w:hAnsiTheme="minorHAnsi"/>
            <w:sz w:val="22"/>
            <w:szCs w:val="22"/>
          </w:rPr>
          <w:t xml:space="preserve">All of an object’s invariants should be put into a nullary method that returns void. That method is identified by </w:t>
        </w:r>
        <w:r w:rsidR="00E22EF5" w:rsidDel="007C522E">
          <w:rPr>
            <w:rFonts w:asciiTheme="minorHAnsi" w:hAnsiTheme="minorHAnsi"/>
            <w:sz w:val="22"/>
            <w:szCs w:val="22"/>
          </w:rPr>
          <w:t xml:space="preserve">being </w:t>
        </w:r>
        <w:r w:rsidRPr="0072175F" w:rsidDel="007C522E">
          <w:rPr>
            <w:rFonts w:asciiTheme="minorHAnsi" w:hAnsiTheme="minorHAnsi"/>
            <w:sz w:val="22"/>
            <w:szCs w:val="22"/>
          </w:rPr>
          <w:t xml:space="preserve">marked with the attribute </w:t>
        </w:r>
        <w:r w:rsidRPr="002D713F" w:rsidDel="007C522E">
          <w:rPr>
            <w:rStyle w:val="Code"/>
          </w:rPr>
          <w:t>[InvariantMethod]</w:t>
        </w:r>
        <w:r w:rsidR="00985A7B" w:rsidRPr="0072175F" w:rsidDel="007C522E">
          <w:rPr>
            <w:rStyle w:val="Code"/>
            <w:rFonts w:asciiTheme="minorHAnsi" w:hAnsiTheme="minorHAnsi"/>
            <w:sz w:val="22"/>
            <w:szCs w:val="22"/>
          </w:rPr>
          <w:t xml:space="preserve"> </w:t>
        </w:r>
        <w:r w:rsidR="00985A7B" w:rsidRPr="0072175F" w:rsidDel="007C522E">
          <w:rPr>
            <w:rFonts w:asciiTheme="minorHAnsi" w:hAnsiTheme="minorHAnsi"/>
            <w:sz w:val="22"/>
            <w:szCs w:val="22"/>
          </w:rPr>
          <w:t xml:space="preserve">(Section </w:t>
        </w:r>
        <w:r w:rsidR="009456F9" w:rsidDel="007C522E">
          <w:fldChar w:fldCharType="begin"/>
        </w:r>
        <w:r w:rsidR="009456F9" w:rsidDel="007C522E">
          <w:instrText xml:space="preserve"> REF _Ref190840062 \r \h  \* MERGEFORMAT </w:instrText>
        </w:r>
        <w:r w:rsidR="009456F9" w:rsidDel="007C522E">
          <w:fldChar w:fldCharType="separate"/>
        </w:r>
        <w:r w:rsidR="00985A7B" w:rsidRPr="0072175F" w:rsidDel="007C522E">
          <w:rPr>
            <w:rFonts w:asciiTheme="minorHAnsi" w:hAnsiTheme="minorHAnsi"/>
            <w:sz w:val="22"/>
            <w:szCs w:val="22"/>
          </w:rPr>
          <w:t>3.4</w:t>
        </w:r>
        <w:r w:rsidR="009456F9" w:rsidDel="007C522E">
          <w:fldChar w:fldCharType="end"/>
        </w:r>
        <w:r w:rsidR="00985A7B" w:rsidRPr="0072175F" w:rsidDel="007C522E">
          <w:rPr>
            <w:rFonts w:asciiTheme="minorHAnsi" w:hAnsiTheme="minorHAnsi"/>
            <w:sz w:val="22"/>
            <w:szCs w:val="22"/>
          </w:rPr>
          <w:t>).</w:t>
        </w:r>
        <w:r w:rsidRPr="0072175F" w:rsidDel="007C522E">
          <w:rPr>
            <w:rFonts w:asciiTheme="minorHAnsi" w:hAnsiTheme="minorHAnsi"/>
            <w:sz w:val="22"/>
            <w:szCs w:val="22"/>
          </w:rPr>
          <w:t xml:space="preserve"> The invariant method must have no other code in it than a sequence of calls to </w:t>
        </w:r>
        <w:r w:rsidRPr="00AE454D" w:rsidDel="007C522E">
          <w:rPr>
            <w:rStyle w:val="Code"/>
          </w:rPr>
          <w:t>Contract.Invariant</w:t>
        </w:r>
        <w:r w:rsidRPr="0072175F" w:rsidDel="007C522E">
          <w:rPr>
            <w:rFonts w:asciiTheme="minorHAnsi" w:hAnsiTheme="minorHAnsi"/>
            <w:sz w:val="22"/>
            <w:szCs w:val="22"/>
          </w:rPr>
          <w:t>.</w:t>
        </w:r>
        <w:r w:rsidR="00E22EF5" w:rsidDel="007C522E">
          <w:rPr>
            <w:rFonts w:asciiTheme="minorHAnsi" w:hAnsiTheme="minorHAnsi"/>
            <w:sz w:val="22"/>
            <w:szCs w:val="22"/>
          </w:rPr>
          <w:t xml:space="preserve"> A common name used for the invariant method is “ObjectInvariant”.</w:t>
        </w:r>
      </w:moveFrom>
    </w:p>
    <w:moveFromRangeEnd w:id="61"/>
    <w:p w:rsidR="007D7627" w:rsidRDefault="007D7627" w:rsidP="007D7627">
      <w:pPr>
        <w:pStyle w:val="NormalWeb"/>
        <w:rPr>
          <w:rFonts w:asciiTheme="minorHAnsi" w:hAnsiTheme="minorHAnsi"/>
          <w:sz w:val="22"/>
          <w:szCs w:val="22"/>
        </w:rPr>
      </w:pPr>
      <w:r w:rsidRPr="0072175F">
        <w:rPr>
          <w:rFonts w:asciiTheme="minorHAnsi" w:hAnsiTheme="minorHAnsi"/>
          <w:sz w:val="22"/>
          <w:szCs w:val="22"/>
        </w:rPr>
        <w:t>Invariants are conditionally defined</w:t>
      </w:r>
      <w:r w:rsidR="00267AA7" w:rsidRPr="0072175F">
        <w:rPr>
          <w:rFonts w:asciiTheme="minorHAnsi" w:hAnsiTheme="minorHAnsi"/>
          <w:sz w:val="22"/>
          <w:szCs w:val="22"/>
        </w:rPr>
        <w:t xml:space="preserve"> on the full-contract symbol</w:t>
      </w:r>
      <w:r w:rsidRPr="0072175F">
        <w:rPr>
          <w:rFonts w:asciiTheme="minorHAnsi" w:hAnsiTheme="minorHAnsi"/>
          <w:sz w:val="22"/>
          <w:szCs w:val="22"/>
        </w:rPr>
        <w:t>.</w:t>
      </w:r>
      <w:r w:rsidR="00C20FA3">
        <w:rPr>
          <w:rFonts w:asciiTheme="minorHAnsi" w:hAnsiTheme="minorHAnsi"/>
          <w:sz w:val="22"/>
          <w:szCs w:val="22"/>
        </w:rPr>
        <w:t xml:space="preserve"> Their runtime behavior is determined in the same way as preconditions and postconditions.</w:t>
      </w:r>
    </w:p>
    <w:p w:rsidR="00406F25" w:rsidRPr="0072175F" w:rsidRDefault="00406F25" w:rsidP="007D7627">
      <w:pPr>
        <w:pStyle w:val="NormalWeb"/>
        <w:rPr>
          <w:rFonts w:asciiTheme="minorHAnsi" w:hAnsiTheme="minorHAnsi"/>
          <w:sz w:val="22"/>
          <w:szCs w:val="22"/>
        </w:rPr>
      </w:pPr>
      <w:r>
        <w:rPr>
          <w:rFonts w:asciiTheme="minorHAnsi" w:hAnsiTheme="minorHAnsi"/>
          <w:sz w:val="22"/>
          <w:szCs w:val="22"/>
        </w:rPr>
        <w:t>During runtime checking, invariants are checked at the end of each public method. If an invariant mentions a public method in the same class, then the invariant check that would normally happen at the end of that public method is disabled and checked only at the end of the outermost method call to that class. This also happens if the class is re-entered because of a call to a method on another class.</w:t>
      </w:r>
    </w:p>
    <w:p w:rsidR="007D7627" w:rsidRDefault="007D7627" w:rsidP="007D7627">
      <w:pPr>
        <w:pStyle w:val="Heading2"/>
      </w:pPr>
      <w:r>
        <w:t>Assert</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Assertions are specified using </w:t>
      </w:r>
      <w:r w:rsidRPr="003B7ECA">
        <w:rPr>
          <w:rStyle w:val="Code"/>
        </w:rPr>
        <w:t>C</w:t>
      </w:r>
      <w:r w:rsidR="00595E78">
        <w:rPr>
          <w:rStyle w:val="Code"/>
        </w:rPr>
        <w:t>odeC</w:t>
      </w:r>
      <w:r w:rsidRPr="003B7ECA">
        <w:rPr>
          <w:rStyle w:val="Code"/>
        </w:rPr>
        <w:t>ontract.Assert</w:t>
      </w:r>
      <w:r w:rsidRPr="0072175F">
        <w:rPr>
          <w:rFonts w:asciiTheme="minorHAnsi" w:hAnsiTheme="minorHAnsi"/>
          <w:sz w:val="22"/>
          <w:szCs w:val="22"/>
        </w:rPr>
        <w:t>. They are used to state a condition that must hold at that program point.</w:t>
      </w:r>
    </w:p>
    <w:p w:rsidR="007D7627" w:rsidRDefault="00595E78" w:rsidP="003B7ECA">
      <w:pPr>
        <w:pStyle w:val="SourceDefinition"/>
      </w:pPr>
      <w:r>
        <w:rPr>
          <w:rStyle w:val="HTMLCode"/>
          <w:rFonts w:eastAsiaTheme="minorHAnsi"/>
        </w:rPr>
        <w:t>Code</w:t>
      </w:r>
      <w:r w:rsidR="007D7627">
        <w:rPr>
          <w:rStyle w:val="HTMLCode"/>
          <w:rFonts w:eastAsiaTheme="minorHAnsi"/>
        </w:rPr>
        <w:t xml:space="preserve">Contract.Assert( </w:t>
      </w:r>
      <w:r w:rsidR="007D7627" w:rsidRPr="003B7ECA">
        <w:rPr>
          <w:rStyle w:val="Keyword"/>
        </w:rPr>
        <w:t>this</w:t>
      </w:r>
      <w:r w:rsidR="007D7627">
        <w:rPr>
          <w:rStyle w:val="HTMLCode"/>
          <w:rFonts w:eastAsiaTheme="minorHAnsi"/>
        </w:rPr>
        <w:t>.private_field &gt; 0 );</w:t>
      </w:r>
      <w:r w:rsidR="00714524">
        <w:rPr>
          <w:rStyle w:val="HTMLCode"/>
          <w:rFonts w:eastAsiaTheme="minorHAnsi"/>
        </w:rPr>
        <w:br/>
      </w:r>
      <w:r>
        <w:rPr>
          <w:rStyle w:val="HTMLCode"/>
          <w:rFonts w:eastAsiaTheme="minorHAnsi"/>
        </w:rPr>
        <w:t>Code</w:t>
      </w:r>
      <w:r w:rsidR="00714524">
        <w:rPr>
          <w:rStyle w:val="HTMLCode"/>
          <w:rFonts w:eastAsiaTheme="minorHAnsi"/>
        </w:rPr>
        <w:t xml:space="preserve">Contract.Assert( </w:t>
      </w:r>
      <w:r w:rsidR="00714524" w:rsidRPr="00296504">
        <w:rPr>
          <w:rStyle w:val="Keyword"/>
        </w:rPr>
        <w:t>this</w:t>
      </w:r>
      <w:r w:rsidR="00714524">
        <w:rPr>
          <w:rStyle w:val="HTMLCode"/>
          <w:rFonts w:eastAsiaTheme="minorHAnsi"/>
        </w:rPr>
        <w:t>.x == 3, “Why isn’t the value of x 3?” );</w:t>
      </w:r>
      <w:r w:rsidR="007D7627">
        <w:rPr>
          <w:rStyle w:val="HTMLCode"/>
          <w:rFonts w:eastAsiaTheme="minorHAnsi"/>
        </w:rPr>
        <w:t xml:space="preserve"> </w:t>
      </w:r>
    </w:p>
    <w:p w:rsidR="007D7627"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The members mentioned in an assertion may have less accessibility than the method in which they occur. Assertions are conditionally defined and so exist in the build only when the </w:t>
      </w:r>
      <w:r w:rsidR="001710F5" w:rsidRPr="0072175F">
        <w:rPr>
          <w:rFonts w:asciiTheme="minorHAnsi" w:hAnsiTheme="minorHAnsi"/>
          <w:sz w:val="22"/>
          <w:szCs w:val="22"/>
        </w:rPr>
        <w:t xml:space="preserve">full-contract </w:t>
      </w:r>
      <w:r w:rsidRPr="0072175F">
        <w:rPr>
          <w:rFonts w:asciiTheme="minorHAnsi" w:hAnsiTheme="minorHAnsi"/>
          <w:sz w:val="22"/>
          <w:szCs w:val="22"/>
        </w:rPr>
        <w:t xml:space="preserve">symbol </w:t>
      </w:r>
      <w:r w:rsidR="00714524">
        <w:rPr>
          <w:rFonts w:asciiTheme="minorHAnsi" w:hAnsiTheme="minorHAnsi"/>
          <w:sz w:val="22"/>
          <w:szCs w:val="22"/>
        </w:rPr>
        <w:t xml:space="preserve">or the </w:t>
      </w:r>
      <w:r w:rsidR="00714524" w:rsidRPr="00714524">
        <w:rPr>
          <w:rFonts w:ascii="Consolas" w:hAnsi="Consolas"/>
          <w:sz w:val="20"/>
          <w:szCs w:val="20"/>
        </w:rPr>
        <w:t>DEBUG</w:t>
      </w:r>
      <w:r w:rsidR="00714524">
        <w:rPr>
          <w:rFonts w:asciiTheme="minorHAnsi" w:hAnsiTheme="minorHAnsi"/>
          <w:sz w:val="22"/>
          <w:szCs w:val="22"/>
        </w:rPr>
        <w:t xml:space="preserve"> symbol is defined</w:t>
      </w:r>
      <w:r w:rsidRPr="0072175F">
        <w:rPr>
          <w:rFonts w:asciiTheme="minorHAnsi" w:hAnsiTheme="minorHAnsi"/>
          <w:sz w:val="22"/>
          <w:szCs w:val="22"/>
        </w:rPr>
        <w:t>. There is also another overload that takes a string as a second parameter and uses that as the argument to the exception constructor when the condition fails to hold.</w:t>
      </w:r>
    </w:p>
    <w:p w:rsidR="00714524" w:rsidRPr="0072175F" w:rsidRDefault="00714524" w:rsidP="007D7627">
      <w:pPr>
        <w:pStyle w:val="NormalWeb"/>
        <w:rPr>
          <w:rFonts w:asciiTheme="minorHAnsi" w:hAnsiTheme="minorHAnsi"/>
          <w:sz w:val="22"/>
          <w:szCs w:val="22"/>
        </w:rPr>
      </w:pPr>
      <w:r>
        <w:rPr>
          <w:rFonts w:asciiTheme="minorHAnsi" w:hAnsiTheme="minorHAnsi"/>
          <w:sz w:val="22"/>
          <w:szCs w:val="22"/>
        </w:rPr>
        <w:t xml:space="preserve">At runtime failing assertions just call </w:t>
      </w:r>
      <w:r w:rsidRPr="00714524">
        <w:rPr>
          <w:rFonts w:ascii="Consolas" w:hAnsi="Consolas"/>
          <w:sz w:val="20"/>
          <w:szCs w:val="20"/>
        </w:rPr>
        <w:t>Debug.Assert</w:t>
      </w:r>
      <w:r>
        <w:rPr>
          <w:rFonts w:asciiTheme="minorHAnsi" w:hAnsiTheme="minorHAnsi"/>
          <w:sz w:val="22"/>
          <w:szCs w:val="22"/>
        </w:rPr>
        <w:t xml:space="preserve"> while a successful assertion does nothing.</w:t>
      </w:r>
    </w:p>
    <w:p w:rsidR="007D7627" w:rsidRDefault="007D7627" w:rsidP="007D7627">
      <w:pPr>
        <w:pStyle w:val="Heading2"/>
      </w:pPr>
      <w:r>
        <w:t>Assume</w:t>
      </w:r>
    </w:p>
    <w:p w:rsidR="007D7627" w:rsidRDefault="007D7627" w:rsidP="007D7627">
      <w:pPr>
        <w:pStyle w:val="NormalWeb"/>
      </w:pPr>
      <w:r w:rsidRPr="0072175F">
        <w:rPr>
          <w:rFonts w:asciiTheme="minorHAnsi" w:hAnsiTheme="minorHAnsi"/>
          <w:sz w:val="22"/>
          <w:szCs w:val="22"/>
        </w:rPr>
        <w:t xml:space="preserve">Assumptions are specified using </w:t>
      </w:r>
      <w:r w:rsidRPr="00296504">
        <w:rPr>
          <w:rStyle w:val="Code"/>
        </w:rPr>
        <w:t>C</w:t>
      </w:r>
      <w:r w:rsidR="00595E78">
        <w:rPr>
          <w:rStyle w:val="Code"/>
        </w:rPr>
        <w:t>odeC</w:t>
      </w:r>
      <w:r w:rsidRPr="00296504">
        <w:rPr>
          <w:rStyle w:val="Code"/>
        </w:rPr>
        <w:t>ontract.Assume</w:t>
      </w:r>
      <w:r w:rsidRPr="0072175F">
        <w:rPr>
          <w:rFonts w:asciiTheme="minorHAnsi" w:hAnsiTheme="minorHAnsi"/>
          <w:sz w:val="22"/>
          <w:szCs w:val="22"/>
        </w:rPr>
        <w:t>.</w:t>
      </w:r>
    </w:p>
    <w:p w:rsidR="007D7627" w:rsidRDefault="00595E78" w:rsidP="00296504">
      <w:pPr>
        <w:pStyle w:val="SourceDefinition"/>
      </w:pPr>
      <w:r>
        <w:rPr>
          <w:rStyle w:val="HTMLCode"/>
          <w:rFonts w:eastAsiaTheme="minorHAnsi"/>
        </w:rPr>
        <w:lastRenderedPageBreak/>
        <w:t>Code</w:t>
      </w:r>
      <w:r w:rsidR="007D7627">
        <w:rPr>
          <w:rStyle w:val="HTMLCode"/>
          <w:rFonts w:eastAsiaTheme="minorHAnsi"/>
        </w:rPr>
        <w:t xml:space="preserve">Contract.Assume( </w:t>
      </w:r>
      <w:r w:rsidR="007D7627" w:rsidRPr="00296504">
        <w:rPr>
          <w:rStyle w:val="Keyword"/>
        </w:rPr>
        <w:t>this</w:t>
      </w:r>
      <w:r w:rsidR="007D7627">
        <w:rPr>
          <w:rStyle w:val="HTMLCode"/>
          <w:rFonts w:eastAsiaTheme="minorHAnsi"/>
        </w:rPr>
        <w:t>.private_field &gt; 0 );</w:t>
      </w:r>
      <w:r w:rsidR="00714524">
        <w:rPr>
          <w:rStyle w:val="HTMLCode"/>
          <w:rFonts w:eastAsiaTheme="minorHAnsi"/>
        </w:rPr>
        <w:br/>
      </w:r>
      <w:r>
        <w:rPr>
          <w:rStyle w:val="HTMLCode"/>
          <w:rFonts w:eastAsiaTheme="minorHAnsi"/>
        </w:rPr>
        <w:t>Code</w:t>
      </w:r>
      <w:r w:rsidR="00714524">
        <w:rPr>
          <w:rStyle w:val="HTMLCode"/>
          <w:rFonts w:eastAsiaTheme="minorHAnsi"/>
        </w:rPr>
        <w:t xml:space="preserve">Contract.Assume( </w:t>
      </w:r>
      <w:r w:rsidR="00714524" w:rsidRPr="00296504">
        <w:rPr>
          <w:rStyle w:val="Keyword"/>
        </w:rPr>
        <w:t>this</w:t>
      </w:r>
      <w:r w:rsidR="00714524">
        <w:rPr>
          <w:rStyle w:val="HTMLCode"/>
          <w:rFonts w:eastAsiaTheme="minorHAnsi"/>
        </w:rPr>
        <w:t>.x == 3, “Static checker couldn’t prove this” );</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The members mentioned in an assumption may have less accessibility than the method in which they occur.</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For runtime checking their effect is exactly the same as an assertion. However, for static verification an assumption is something that the verification will just add to the facts that it knows about the program at that program point. You should use this for conditions that you believe to hold at a program point, but that the static verification is unable to prove due to its limitations. It is probably best to start with just assertions and then change them as needed while verifying the code.</w:t>
      </w:r>
    </w:p>
    <w:p w:rsidR="007D7627"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Assumptions are conditionally defined and so exist in the build only when the </w:t>
      </w:r>
      <w:r w:rsidR="001710F5" w:rsidRPr="0072175F">
        <w:rPr>
          <w:rFonts w:asciiTheme="minorHAnsi" w:hAnsiTheme="minorHAnsi"/>
          <w:sz w:val="22"/>
          <w:szCs w:val="22"/>
        </w:rPr>
        <w:t xml:space="preserve">full-contract </w:t>
      </w:r>
      <w:r w:rsidRPr="0072175F">
        <w:rPr>
          <w:rFonts w:asciiTheme="minorHAnsi" w:hAnsiTheme="minorHAnsi"/>
          <w:sz w:val="22"/>
          <w:szCs w:val="22"/>
        </w:rPr>
        <w:t xml:space="preserve">symbol </w:t>
      </w:r>
      <w:r w:rsidR="00714524">
        <w:rPr>
          <w:rFonts w:asciiTheme="minorHAnsi" w:hAnsiTheme="minorHAnsi"/>
          <w:sz w:val="22"/>
          <w:szCs w:val="22"/>
        </w:rPr>
        <w:t xml:space="preserve">or the </w:t>
      </w:r>
      <w:r w:rsidR="00714524" w:rsidRPr="00714524">
        <w:rPr>
          <w:rFonts w:ascii="Consolas" w:hAnsi="Consolas"/>
          <w:sz w:val="20"/>
          <w:szCs w:val="20"/>
        </w:rPr>
        <w:t>DEBUG</w:t>
      </w:r>
      <w:r w:rsidR="00714524">
        <w:rPr>
          <w:rFonts w:asciiTheme="minorHAnsi" w:hAnsiTheme="minorHAnsi"/>
          <w:sz w:val="22"/>
          <w:szCs w:val="22"/>
        </w:rPr>
        <w:t xml:space="preserve"> symbol </w:t>
      </w:r>
      <w:r w:rsidRPr="0072175F">
        <w:rPr>
          <w:rFonts w:asciiTheme="minorHAnsi" w:hAnsiTheme="minorHAnsi"/>
          <w:sz w:val="22"/>
          <w:szCs w:val="22"/>
        </w:rPr>
        <w:t>is defined.</w:t>
      </w:r>
    </w:p>
    <w:p w:rsidR="00714524" w:rsidRPr="0072175F" w:rsidRDefault="00714524" w:rsidP="007D7627">
      <w:pPr>
        <w:pStyle w:val="NormalWeb"/>
        <w:rPr>
          <w:rFonts w:asciiTheme="minorHAnsi" w:hAnsiTheme="minorHAnsi"/>
          <w:sz w:val="22"/>
          <w:szCs w:val="22"/>
        </w:rPr>
      </w:pPr>
      <w:r>
        <w:rPr>
          <w:rFonts w:asciiTheme="minorHAnsi" w:hAnsiTheme="minorHAnsi"/>
          <w:sz w:val="22"/>
          <w:szCs w:val="22"/>
        </w:rPr>
        <w:t xml:space="preserve">At runtime failing assumptions call </w:t>
      </w:r>
      <w:r w:rsidRPr="00714524">
        <w:rPr>
          <w:rFonts w:ascii="Consolas" w:hAnsi="Consolas"/>
          <w:sz w:val="20"/>
          <w:szCs w:val="20"/>
        </w:rPr>
        <w:t>Debug.Assert</w:t>
      </w:r>
      <w:r w:rsidR="00FD0B86">
        <w:rPr>
          <w:rFonts w:ascii="Consolas" w:hAnsi="Consolas"/>
          <w:sz w:val="20"/>
          <w:szCs w:val="20"/>
        </w:rPr>
        <w:t>(false)</w:t>
      </w:r>
      <w:r>
        <w:rPr>
          <w:rFonts w:asciiTheme="minorHAnsi" w:hAnsiTheme="minorHAnsi"/>
          <w:sz w:val="22"/>
          <w:szCs w:val="22"/>
        </w:rPr>
        <w:t>. A successful assumption does nothing.</w:t>
      </w:r>
    </w:p>
    <w:p w:rsidR="00E53450" w:rsidRDefault="00E53450" w:rsidP="00E53450">
      <w:pPr>
        <w:pStyle w:val="Heading2"/>
      </w:pPr>
      <w:bookmarkStart w:id="63" w:name="_Ref190573833"/>
      <w:r>
        <w:t>EndContract</w:t>
      </w:r>
      <w:bookmarkEnd w:id="63"/>
      <w:r w:rsidR="00595E78">
        <w:t>Block</w:t>
      </w:r>
    </w:p>
    <w:p w:rsidR="00E53450" w:rsidRDefault="00E53450" w:rsidP="00E53450">
      <w:r>
        <w:t>When a method’s contracts contain only preconditions in the if-then-throw form</w:t>
      </w:r>
      <w:r w:rsidR="00D07602">
        <w:t xml:space="preserve"> (Section </w:t>
      </w:r>
      <w:r w:rsidR="009456F9">
        <w:fldChar w:fldCharType="begin"/>
      </w:r>
      <w:r w:rsidR="00D07602">
        <w:instrText xml:space="preserve"> REF _Ref190573803 \r \h </w:instrText>
      </w:r>
      <w:r w:rsidR="009456F9">
        <w:fldChar w:fldCharType="separate"/>
      </w:r>
      <w:r w:rsidR="00D07602">
        <w:t>2.1.1</w:t>
      </w:r>
      <w:r w:rsidR="009456F9">
        <w:fldChar w:fldCharType="end"/>
      </w:r>
      <w:r w:rsidR="00D07602">
        <w:t>)</w:t>
      </w:r>
      <w:r>
        <w:t>, this method is used to mark the end of the contract section.</w:t>
      </w:r>
      <w:r w:rsidR="00D07602">
        <w:t xml:space="preserve"> </w:t>
      </w:r>
      <w:r w:rsidR="00026FD4">
        <w:t xml:space="preserve">All if-then-throw statements before </w:t>
      </w:r>
      <w:r w:rsidR="000126F0" w:rsidRPr="000126F0">
        <w:rPr>
          <w:rFonts w:ascii="Consolas" w:hAnsi="Consolas"/>
          <w:sz w:val="20"/>
          <w:szCs w:val="20"/>
        </w:rPr>
        <w:t>EndContractBlock</w:t>
      </w:r>
      <w:r w:rsidR="00026FD4">
        <w:t xml:space="preserve"> are assumed to be preconditions.  </w:t>
      </w:r>
      <w:r w:rsidR="00D07602">
        <w:t>It is also defined conditionally on either the</w:t>
      </w:r>
      <w:r w:rsidR="00694EFD">
        <w:t xml:space="preserve"> full-contract symbol or the precondition symbol.</w:t>
      </w:r>
    </w:p>
    <w:p w:rsidR="00EC7079" w:rsidRDefault="00026FD4" w:rsidP="00E53450">
      <w:pPr>
        <w:pStyle w:val="SourceDefinition"/>
        <w:rPr>
          <w:rStyle w:val="HTMLCode"/>
          <w:rFonts w:eastAsiaTheme="minorHAnsi"/>
        </w:rPr>
      </w:pPr>
      <w:r>
        <w:rPr>
          <w:rStyle w:val="HTMLCode"/>
          <w:rFonts w:eastAsiaTheme="minorHAnsi"/>
        </w:rPr>
        <w:t>if ( x == null</w:t>
      </w:r>
      <w:r w:rsidR="00EC7079">
        <w:rPr>
          <w:rStyle w:val="HTMLCode"/>
          <w:rFonts w:eastAsiaTheme="minorHAnsi"/>
        </w:rPr>
        <w:t xml:space="preserve"> )</w:t>
      </w:r>
    </w:p>
    <w:p w:rsidR="00026FD4" w:rsidRDefault="00EC7079" w:rsidP="00E53450">
      <w:pPr>
        <w:pStyle w:val="SourceDefinition"/>
        <w:rPr>
          <w:rStyle w:val="HTMLCode"/>
          <w:rFonts w:eastAsiaTheme="minorHAnsi"/>
        </w:rPr>
      </w:pPr>
      <w:r>
        <w:rPr>
          <w:rStyle w:val="HTMLCode"/>
          <w:rFonts w:eastAsiaTheme="minorHAnsi"/>
        </w:rPr>
        <w:t xml:space="preserve">    </w:t>
      </w:r>
      <w:r w:rsidR="00026FD4">
        <w:rPr>
          <w:rStyle w:val="HTMLCode"/>
          <w:rFonts w:eastAsiaTheme="minorHAnsi"/>
        </w:rPr>
        <w:t>throw new ArgumentNullException(“x”);</w:t>
      </w:r>
    </w:p>
    <w:p w:rsidR="00EC7079" w:rsidRDefault="00EC7079" w:rsidP="00E53450">
      <w:pPr>
        <w:pStyle w:val="SourceDefinition"/>
        <w:rPr>
          <w:rStyle w:val="HTMLCode"/>
          <w:rFonts w:eastAsiaTheme="minorHAnsi"/>
        </w:rPr>
      </w:pPr>
      <w:r>
        <w:rPr>
          <w:rStyle w:val="HTMLCode"/>
          <w:rFonts w:eastAsiaTheme="minorHAnsi"/>
        </w:rPr>
        <w:t>if ( y &lt; 0 )</w:t>
      </w:r>
    </w:p>
    <w:p w:rsidR="00026FD4" w:rsidRDefault="00EC7079" w:rsidP="00E53450">
      <w:pPr>
        <w:pStyle w:val="SourceDefinition"/>
        <w:rPr>
          <w:rStyle w:val="HTMLCode"/>
          <w:rFonts w:eastAsiaTheme="minorHAnsi"/>
        </w:rPr>
      </w:pPr>
      <w:r>
        <w:rPr>
          <w:rStyle w:val="HTMLCode"/>
          <w:rFonts w:eastAsiaTheme="minorHAnsi"/>
        </w:rPr>
        <w:t xml:space="preserve">    </w:t>
      </w:r>
      <w:r w:rsidR="00026FD4">
        <w:rPr>
          <w:rStyle w:val="HTMLCode"/>
          <w:rFonts w:eastAsiaTheme="minorHAnsi"/>
        </w:rPr>
        <w:t>throw new ArgumentOutOfRangeException(…);</w:t>
      </w:r>
    </w:p>
    <w:p w:rsidR="00E53450" w:rsidRDefault="00E53450" w:rsidP="00E53450">
      <w:pPr>
        <w:pStyle w:val="SourceDefinition"/>
      </w:pPr>
      <w:r>
        <w:rPr>
          <w:rStyle w:val="HTMLCode"/>
          <w:rFonts w:eastAsiaTheme="minorHAnsi"/>
        </w:rPr>
        <w:t>Contract.EndContract</w:t>
      </w:r>
      <w:r w:rsidR="00595E78">
        <w:rPr>
          <w:rStyle w:val="HTMLCode"/>
          <w:rFonts w:eastAsiaTheme="minorHAnsi"/>
        </w:rPr>
        <w:t>Block</w:t>
      </w:r>
      <w:r>
        <w:rPr>
          <w:rStyle w:val="HTMLCode"/>
          <w:rFonts w:eastAsiaTheme="minorHAnsi"/>
        </w:rPr>
        <w:t xml:space="preserve">( ); </w:t>
      </w:r>
    </w:p>
    <w:p w:rsidR="007D7627" w:rsidRDefault="007D7627" w:rsidP="007D7627">
      <w:pPr>
        <w:pStyle w:val="Heading2"/>
      </w:pPr>
      <w:bookmarkStart w:id="64" w:name="Quantifiers"/>
      <w:bookmarkStart w:id="65" w:name="_Ref190587377"/>
      <w:bookmarkEnd w:id="64"/>
      <w:r>
        <w:t>Quantifiers</w:t>
      </w:r>
      <w:bookmarkEnd w:id="65"/>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Limited support is available for quantifiers within contracts. We support only those forms which we are able to translate into quantifiers as understood by the static verification. Currently, this means that all quantifications must be over an integer range. Also, the “body” of each quantification must be an expression, i.e., not contain any loops or assignment statements.</w:t>
      </w:r>
    </w:p>
    <w:p w:rsidR="007D7627" w:rsidRDefault="007D7627" w:rsidP="007D7627">
      <w:pPr>
        <w:pStyle w:val="Heading3"/>
      </w:pPr>
      <w:r>
        <w:t>ForAll</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Universal quantifications are written using </w:t>
      </w:r>
      <w:r w:rsidRPr="00296504">
        <w:rPr>
          <w:rStyle w:val="Code"/>
        </w:rPr>
        <w:t>C</w:t>
      </w:r>
      <w:r w:rsidR="00595E78">
        <w:rPr>
          <w:rStyle w:val="Code"/>
        </w:rPr>
        <w:t>odeC</w:t>
      </w:r>
      <w:r w:rsidRPr="00296504">
        <w:rPr>
          <w:rStyle w:val="Code"/>
        </w:rPr>
        <w:t>ontract.ForAll</w:t>
      </w:r>
      <w:r w:rsidRPr="0072175F">
        <w:rPr>
          <w:rFonts w:asciiTheme="minorHAnsi" w:hAnsiTheme="minorHAnsi"/>
          <w:sz w:val="22"/>
          <w:szCs w:val="22"/>
        </w:rPr>
        <w:t xml:space="preserve">. There are two overloads, both of which are static methods. The first form takes two parameters: a collection and a </w:t>
      </w:r>
      <w:r w:rsidRPr="0072175F">
        <w:rPr>
          <w:rFonts w:asciiTheme="minorHAnsi" w:hAnsiTheme="minorHAnsi"/>
          <w:i/>
          <w:iCs/>
          <w:sz w:val="22"/>
          <w:szCs w:val="22"/>
        </w:rPr>
        <w:t>predicate</w:t>
      </w:r>
      <w:r w:rsidRPr="0072175F">
        <w:rPr>
          <w:rFonts w:asciiTheme="minorHAnsi" w:hAnsiTheme="minorHAnsi"/>
          <w:sz w:val="22"/>
          <w:szCs w:val="22"/>
        </w:rPr>
        <w:t xml:space="preserve">. A predicate is a unary method that returns a boolean. The predicate is applied to each element in the collection. If it returns false on any element, </w:t>
      </w:r>
      <w:r w:rsidRPr="00296504">
        <w:rPr>
          <w:rStyle w:val="Code"/>
        </w:rPr>
        <w:t>ForAll</w:t>
      </w:r>
      <w:r w:rsidRPr="0072175F">
        <w:rPr>
          <w:rFonts w:asciiTheme="minorHAnsi" w:hAnsiTheme="minorHAnsi"/>
          <w:sz w:val="22"/>
          <w:szCs w:val="22"/>
        </w:rPr>
        <w:t xml:space="preserve"> stops iterating and returns false. If the predicate returns true on all of the elements in the collection, then </w:t>
      </w:r>
      <w:r w:rsidRPr="00296504">
        <w:rPr>
          <w:rStyle w:val="Code"/>
        </w:rPr>
        <w:t>ForAll</w:t>
      </w:r>
      <w:r w:rsidRPr="0072175F">
        <w:rPr>
          <w:rFonts w:asciiTheme="minorHAnsi" w:hAnsiTheme="minorHAnsi"/>
          <w:sz w:val="22"/>
          <w:szCs w:val="22"/>
        </w:rPr>
        <w:t xml:space="preserve"> returns true. Here's an example of a contract that says that all elements in the </w:t>
      </w:r>
      <w:r w:rsidR="00FC3A7E" w:rsidRPr="0072175F">
        <w:rPr>
          <w:rFonts w:asciiTheme="minorHAnsi" w:hAnsiTheme="minorHAnsi"/>
          <w:sz w:val="22"/>
          <w:szCs w:val="22"/>
        </w:rPr>
        <w:t xml:space="preserve">array </w:t>
      </w:r>
      <w:r w:rsidRPr="0072175F">
        <w:rPr>
          <w:rFonts w:asciiTheme="minorHAnsi" w:hAnsiTheme="minorHAnsi"/>
          <w:sz w:val="22"/>
          <w:szCs w:val="22"/>
        </w:rPr>
        <w:t xml:space="preserve">must not be null: </w:t>
      </w:r>
    </w:p>
    <w:p w:rsidR="007D7627" w:rsidRPr="00483186" w:rsidRDefault="009456F9" w:rsidP="00296504">
      <w:pPr>
        <w:pStyle w:val="SourceDefinition"/>
        <w:rPr>
          <w:lang w:val="fr-FR"/>
          <w:rPrChange w:id="66" w:author="Manuel Fahndrich" w:date="2008-09-11T12:56:00Z">
            <w:rPr/>
          </w:rPrChange>
        </w:rPr>
      </w:pPr>
      <w:r w:rsidRPr="009456F9">
        <w:rPr>
          <w:rStyle w:val="Keyword"/>
          <w:lang w:val="fr-FR"/>
          <w:rPrChange w:id="67" w:author="Manuel Fahndrich" w:date="2008-09-11T12:56:00Z">
            <w:rPr>
              <w:rStyle w:val="Keyword"/>
              <w:noProof w:val="0"/>
            </w:rPr>
          </w:rPrChange>
        </w:rPr>
        <w:lastRenderedPageBreak/>
        <w:t>public</w:t>
      </w:r>
      <w:r w:rsidRPr="009456F9">
        <w:rPr>
          <w:rStyle w:val="HTMLCode"/>
          <w:rFonts w:eastAsiaTheme="minorHAnsi"/>
          <w:lang w:val="fr-FR"/>
          <w:rPrChange w:id="68" w:author="Manuel Fahndrich" w:date="2008-09-11T12:56:00Z">
            <w:rPr>
              <w:rStyle w:val="HTMLCode"/>
              <w:rFonts w:eastAsiaTheme="minorHAnsi"/>
              <w:noProof w:val="0"/>
            </w:rPr>
          </w:rPrChange>
        </w:rPr>
        <w:t xml:space="preserve"> </w:t>
      </w:r>
      <w:r w:rsidRPr="009456F9">
        <w:rPr>
          <w:rStyle w:val="Keyword"/>
          <w:lang w:val="fr-FR"/>
          <w:rPrChange w:id="69" w:author="Manuel Fahndrich" w:date="2008-09-11T12:56:00Z">
            <w:rPr>
              <w:rStyle w:val="Keyword"/>
              <w:noProof w:val="0"/>
            </w:rPr>
          </w:rPrChange>
        </w:rPr>
        <w:t>int</w:t>
      </w:r>
      <w:r w:rsidRPr="009456F9">
        <w:rPr>
          <w:rStyle w:val="HTMLCode"/>
          <w:rFonts w:eastAsiaTheme="minorHAnsi"/>
          <w:lang w:val="fr-FR"/>
          <w:rPrChange w:id="70" w:author="Manuel Fahndrich" w:date="2008-09-11T12:56:00Z">
            <w:rPr>
              <w:rStyle w:val="HTMLCode"/>
              <w:rFonts w:eastAsiaTheme="minorHAnsi"/>
              <w:noProof w:val="0"/>
            </w:rPr>
          </w:rPrChange>
        </w:rPr>
        <w:t>[] Foo&lt;</w:t>
      </w:r>
      <w:r w:rsidRPr="009456F9">
        <w:rPr>
          <w:rStyle w:val="Type"/>
          <w:lang w:val="fr-FR"/>
          <w:rPrChange w:id="71" w:author="Manuel Fahndrich" w:date="2008-09-11T12:56:00Z">
            <w:rPr>
              <w:rStyle w:val="Type"/>
              <w:noProof w:val="0"/>
            </w:rPr>
          </w:rPrChange>
        </w:rPr>
        <w:t>T</w:t>
      </w:r>
      <w:r w:rsidRPr="009456F9">
        <w:rPr>
          <w:rStyle w:val="HTMLCode"/>
          <w:rFonts w:eastAsiaTheme="minorHAnsi"/>
          <w:lang w:val="fr-FR"/>
          <w:rPrChange w:id="72" w:author="Manuel Fahndrich" w:date="2008-09-11T12:56:00Z">
            <w:rPr>
              <w:rStyle w:val="HTMLCode"/>
              <w:rFonts w:eastAsiaTheme="minorHAnsi"/>
              <w:noProof w:val="0"/>
            </w:rPr>
          </w:rPrChange>
        </w:rPr>
        <w:t>&gt;(</w:t>
      </w:r>
      <w:r w:rsidRPr="009456F9">
        <w:rPr>
          <w:rStyle w:val="Type"/>
          <w:lang w:val="fr-FR"/>
          <w:rPrChange w:id="73" w:author="Manuel Fahndrich" w:date="2008-09-11T12:56:00Z">
            <w:rPr>
              <w:rStyle w:val="Type"/>
              <w:noProof w:val="0"/>
            </w:rPr>
          </w:rPrChange>
        </w:rPr>
        <w:t>T</w:t>
      </w:r>
      <w:r w:rsidRPr="009456F9">
        <w:rPr>
          <w:rStyle w:val="HTMLCode"/>
          <w:rFonts w:eastAsiaTheme="minorHAnsi"/>
          <w:lang w:val="fr-FR"/>
          <w:rPrChange w:id="74" w:author="Manuel Fahndrich" w:date="2008-09-11T12:56:00Z">
            <w:rPr>
              <w:rStyle w:val="HTMLCode"/>
              <w:rFonts w:eastAsiaTheme="minorHAnsi"/>
              <w:noProof w:val="0"/>
            </w:rPr>
          </w:rPrChange>
        </w:rPr>
        <w:t>[] xs){</w:t>
      </w:r>
      <w:r w:rsidRPr="009456F9">
        <w:rPr>
          <w:lang w:val="fr-FR"/>
          <w:rPrChange w:id="75" w:author="Manuel Fahndrich" w:date="2008-09-11T12:56:00Z">
            <w:rPr>
              <w:rFonts w:ascii="Courier New" w:eastAsia="Times New Roman" w:hAnsi="Courier New" w:cs="Courier New"/>
              <w:noProof w:val="0"/>
              <w:szCs w:val="20"/>
            </w:rPr>
          </w:rPrChange>
        </w:rPr>
        <w:br/>
      </w:r>
      <w:r w:rsidRPr="009456F9">
        <w:rPr>
          <w:rStyle w:val="HTMLCode"/>
          <w:rFonts w:eastAsiaTheme="minorHAnsi"/>
          <w:lang w:val="fr-FR"/>
          <w:rPrChange w:id="76" w:author="Manuel Fahndrich" w:date="2008-09-11T12:56:00Z">
            <w:rPr>
              <w:rStyle w:val="HTMLCode"/>
              <w:rFonts w:eastAsiaTheme="minorHAnsi"/>
              <w:noProof w:val="0"/>
            </w:rPr>
          </w:rPrChange>
        </w:rPr>
        <w:t>    CodeContract.Requires(CodeContract.ForAll(xs,</w:t>
      </w:r>
      <w:r w:rsidRPr="009456F9">
        <w:rPr>
          <w:rStyle w:val="HTMLCode"/>
          <w:rFonts w:eastAsiaTheme="minorHAnsi"/>
          <w:b/>
          <w:bCs/>
          <w:lang w:val="fr-FR"/>
          <w:rPrChange w:id="77" w:author="Manuel Fahndrich" w:date="2008-09-11T12:56:00Z">
            <w:rPr>
              <w:rStyle w:val="HTMLCode"/>
              <w:rFonts w:eastAsiaTheme="minorHAnsi"/>
              <w:b/>
              <w:bCs/>
              <w:noProof w:val="0"/>
            </w:rPr>
          </w:rPrChange>
        </w:rPr>
        <w:t xml:space="preserve"> </w:t>
      </w:r>
      <w:r w:rsidRPr="009456F9">
        <w:rPr>
          <w:rStyle w:val="HTMLCode"/>
          <w:rFonts w:eastAsiaTheme="minorHAnsi"/>
          <w:lang w:val="fr-FR"/>
          <w:rPrChange w:id="78" w:author="Manuel Fahndrich" w:date="2008-09-11T12:56:00Z">
            <w:rPr>
              <w:rStyle w:val="HTMLCode"/>
              <w:rFonts w:eastAsiaTheme="minorHAnsi"/>
              <w:noProof w:val="0"/>
            </w:rPr>
          </w:rPrChange>
        </w:rPr>
        <w:t>(</w:t>
      </w:r>
      <w:r w:rsidRPr="009456F9">
        <w:rPr>
          <w:rStyle w:val="Type"/>
          <w:lang w:val="fr-FR"/>
          <w:rPrChange w:id="79" w:author="Manuel Fahndrich" w:date="2008-09-11T12:56:00Z">
            <w:rPr>
              <w:rStyle w:val="Type"/>
              <w:noProof w:val="0"/>
            </w:rPr>
          </w:rPrChange>
        </w:rPr>
        <w:t>T</w:t>
      </w:r>
      <w:r w:rsidRPr="009456F9">
        <w:rPr>
          <w:rStyle w:val="HTMLCode"/>
          <w:rFonts w:eastAsiaTheme="minorHAnsi"/>
          <w:lang w:val="fr-FR"/>
          <w:rPrChange w:id="80" w:author="Manuel Fahndrich" w:date="2008-09-11T12:56:00Z">
            <w:rPr>
              <w:rStyle w:val="HTMLCode"/>
              <w:rFonts w:eastAsiaTheme="minorHAnsi"/>
              <w:noProof w:val="0"/>
            </w:rPr>
          </w:rPrChange>
        </w:rPr>
        <w:t xml:space="preserve"> x) =&gt; x != </w:t>
      </w:r>
      <w:r w:rsidRPr="009456F9">
        <w:rPr>
          <w:rStyle w:val="Keyword"/>
          <w:lang w:val="fr-FR"/>
          <w:rPrChange w:id="81" w:author="Manuel Fahndrich" w:date="2008-09-11T12:56:00Z">
            <w:rPr>
              <w:rStyle w:val="Keyword"/>
              <w:noProof w:val="0"/>
            </w:rPr>
          </w:rPrChange>
        </w:rPr>
        <w:t>null</w:t>
      </w:r>
      <w:r w:rsidRPr="009456F9">
        <w:rPr>
          <w:rStyle w:val="HTMLCode"/>
          <w:rFonts w:eastAsiaTheme="minorHAnsi"/>
          <w:lang w:val="fr-FR"/>
          <w:rPrChange w:id="82" w:author="Manuel Fahndrich" w:date="2008-09-11T12:56:00Z">
            <w:rPr>
              <w:rStyle w:val="HTMLCode"/>
              <w:rFonts w:eastAsiaTheme="minorHAnsi"/>
              <w:noProof w:val="0"/>
            </w:rPr>
          </w:rPrChange>
        </w:rPr>
        <w:t xml:space="preserve">) ); </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Note that this overload of </w:t>
      </w:r>
      <w:r w:rsidRPr="00296504">
        <w:rPr>
          <w:rStyle w:val="Code"/>
        </w:rPr>
        <w:t>ForAll</w:t>
      </w:r>
      <w:r w:rsidRPr="0072175F">
        <w:rPr>
          <w:rFonts w:asciiTheme="minorHAnsi" w:hAnsiTheme="minorHAnsi"/>
          <w:sz w:val="22"/>
          <w:szCs w:val="22"/>
        </w:rPr>
        <w:t xml:space="preserve"> </w:t>
      </w:r>
      <w:r w:rsidR="00893D87">
        <w:rPr>
          <w:rFonts w:asciiTheme="minorHAnsi" w:hAnsiTheme="minorHAnsi"/>
          <w:sz w:val="22"/>
          <w:szCs w:val="22"/>
        </w:rPr>
        <w:t xml:space="preserve">enumerates a collection.  It </w:t>
      </w:r>
      <w:r w:rsidRPr="0072175F">
        <w:rPr>
          <w:rFonts w:asciiTheme="minorHAnsi" w:hAnsiTheme="minorHAnsi"/>
          <w:sz w:val="22"/>
          <w:szCs w:val="22"/>
        </w:rPr>
        <w:t xml:space="preserve">is generic; it is parameterized by the type of elements in the collection. (That is, the first argument is of type </w:t>
      </w:r>
      <w:r w:rsidRPr="00296504">
        <w:rPr>
          <w:rStyle w:val="Type"/>
        </w:rPr>
        <w:t>IEnumerable&lt;T&gt;</w:t>
      </w:r>
      <w:r w:rsidRPr="0072175F">
        <w:rPr>
          <w:rFonts w:asciiTheme="minorHAnsi" w:hAnsiTheme="minorHAnsi"/>
          <w:sz w:val="22"/>
          <w:szCs w:val="22"/>
        </w:rPr>
        <w:t xml:space="preserve"> and the predicate must take an argument of type </w:t>
      </w:r>
      <w:r w:rsidRPr="00296504">
        <w:rPr>
          <w:rStyle w:val="Type"/>
        </w:rPr>
        <w:t>T</w:t>
      </w:r>
      <w:r w:rsidRPr="0072175F">
        <w:rPr>
          <w:rFonts w:asciiTheme="minorHAnsi" w:hAnsiTheme="minorHAnsi"/>
          <w:sz w:val="22"/>
          <w:szCs w:val="22"/>
        </w:rPr>
        <w:t xml:space="preserve">.) The other overload takes three parameters: a lower bound, an upper bound, and a </w:t>
      </w:r>
      <w:r w:rsidRPr="0072175F">
        <w:rPr>
          <w:rFonts w:asciiTheme="minorHAnsi" w:hAnsiTheme="minorHAnsi"/>
          <w:i/>
          <w:iCs/>
          <w:sz w:val="22"/>
          <w:szCs w:val="22"/>
        </w:rPr>
        <w:t>predicate</w:t>
      </w:r>
      <w:r w:rsidRPr="0072175F">
        <w:rPr>
          <w:rFonts w:asciiTheme="minorHAnsi" w:hAnsiTheme="minorHAnsi"/>
          <w:sz w:val="22"/>
          <w:szCs w:val="22"/>
        </w:rPr>
        <w:t xml:space="preserve">. It </w:t>
      </w:r>
      <w:r w:rsidR="00893D87">
        <w:rPr>
          <w:rFonts w:asciiTheme="minorHAnsi" w:hAnsiTheme="minorHAnsi"/>
          <w:sz w:val="22"/>
          <w:szCs w:val="22"/>
        </w:rPr>
        <w:t xml:space="preserve">iterates over a range within a collection, and </w:t>
      </w:r>
      <w:r w:rsidRPr="0072175F">
        <w:rPr>
          <w:rFonts w:asciiTheme="minorHAnsi" w:hAnsiTheme="minorHAnsi"/>
          <w:sz w:val="22"/>
          <w:szCs w:val="22"/>
        </w:rPr>
        <w:t xml:space="preserve">is </w:t>
      </w:r>
      <w:r w:rsidRPr="0072175F">
        <w:rPr>
          <w:rFonts w:asciiTheme="minorHAnsi" w:hAnsiTheme="minorHAnsi"/>
          <w:b/>
          <w:bCs/>
          <w:sz w:val="22"/>
          <w:szCs w:val="22"/>
        </w:rPr>
        <w:t>not</w:t>
      </w:r>
      <w:r w:rsidRPr="0072175F">
        <w:rPr>
          <w:rFonts w:asciiTheme="minorHAnsi" w:hAnsiTheme="minorHAnsi"/>
          <w:sz w:val="22"/>
          <w:szCs w:val="22"/>
        </w:rPr>
        <w:t xml:space="preserve"> generic: the predicate must take an integer as its argument. For example, the following method has a precondition that all values in the array must be positive: </w:t>
      </w:r>
    </w:p>
    <w:p w:rsidR="007D7627" w:rsidRDefault="007D7627" w:rsidP="00296504">
      <w:pPr>
        <w:pStyle w:val="SourceDefinition"/>
      </w:pPr>
      <w:r w:rsidRPr="00296504">
        <w:rPr>
          <w:rStyle w:val="Keyword"/>
        </w:rPr>
        <w:t>public</w:t>
      </w:r>
      <w:r>
        <w:rPr>
          <w:rStyle w:val="HTMLCode"/>
          <w:rFonts w:eastAsiaTheme="minorHAnsi"/>
        </w:rPr>
        <w:t xml:space="preserve"> </w:t>
      </w:r>
      <w:r w:rsidRPr="00296504">
        <w:rPr>
          <w:rStyle w:val="Keyword"/>
        </w:rPr>
        <w:t>int</w:t>
      </w:r>
      <w:r>
        <w:rPr>
          <w:rStyle w:val="HTMLCode"/>
          <w:rFonts w:eastAsiaTheme="minorHAnsi"/>
        </w:rPr>
        <w:t xml:space="preserve">[] </w:t>
      </w:r>
      <w:r w:rsidR="00820A60">
        <w:rPr>
          <w:rStyle w:val="HTMLCode"/>
          <w:rFonts w:eastAsiaTheme="minorHAnsi"/>
        </w:rPr>
        <w:t>Foo</w:t>
      </w:r>
      <w:r>
        <w:rPr>
          <w:rStyle w:val="HTMLCode"/>
          <w:rFonts w:eastAsiaTheme="minorHAnsi"/>
        </w:rPr>
        <w:t>(</w:t>
      </w:r>
      <w:r w:rsidR="002A7F97">
        <w:rPr>
          <w:rStyle w:val="HTMLCode"/>
          <w:rFonts w:eastAsiaTheme="minorHAnsi"/>
        </w:rPr>
        <w:t>String</w:t>
      </w:r>
      <w:r>
        <w:rPr>
          <w:rStyle w:val="HTMLCode"/>
          <w:rFonts w:eastAsiaTheme="minorHAnsi"/>
        </w:rPr>
        <w:t>[] xs){</w:t>
      </w:r>
      <w:r>
        <w:br/>
      </w:r>
      <w:r w:rsidR="00296504">
        <w:rPr>
          <w:rStyle w:val="HTMLCode"/>
          <w:rFonts w:eastAsiaTheme="minorHAnsi"/>
        </w:rPr>
        <w:t xml:space="preserve">  </w:t>
      </w:r>
      <w:r w:rsidR="00595E78">
        <w:rPr>
          <w:rStyle w:val="HTMLCode"/>
          <w:rFonts w:eastAsiaTheme="minorHAnsi"/>
        </w:rPr>
        <w:t>Code</w:t>
      </w:r>
      <w:r>
        <w:rPr>
          <w:rStyle w:val="HTMLCode"/>
          <w:rFonts w:eastAsiaTheme="minorHAnsi"/>
        </w:rPr>
        <w:t>Contract.Requires(</w:t>
      </w:r>
      <w:r w:rsidR="00296504">
        <w:rPr>
          <w:rStyle w:val="HTMLCode"/>
          <w:rFonts w:eastAsiaTheme="minorHAnsi"/>
        </w:rPr>
        <w:br/>
        <w:t xml:space="preserve">    </w:t>
      </w:r>
      <w:r w:rsidR="00595E78">
        <w:rPr>
          <w:rStyle w:val="HTMLCode"/>
          <w:rFonts w:eastAsiaTheme="minorHAnsi"/>
        </w:rPr>
        <w:t>Code</w:t>
      </w:r>
      <w:r>
        <w:rPr>
          <w:rStyle w:val="HTMLCode"/>
          <w:rFonts w:eastAsiaTheme="minorHAnsi"/>
        </w:rPr>
        <w:t>Contract.ForAll(0, xs.Length,</w:t>
      </w:r>
      <w:r w:rsidR="00156249">
        <w:rPr>
          <w:rStyle w:val="HTMLCode"/>
          <w:rFonts w:eastAsiaTheme="minorHAnsi"/>
        </w:rPr>
        <w:t xml:space="preserve"> </w:t>
      </w:r>
      <w:r>
        <w:rPr>
          <w:rStyle w:val="HTMLCode"/>
          <w:rFonts w:eastAsiaTheme="minorHAnsi"/>
        </w:rPr>
        <w:t>i</w:t>
      </w:r>
      <w:r w:rsidR="002A7F97">
        <w:rPr>
          <w:rStyle w:val="HTMLCode"/>
          <w:rFonts w:eastAsiaTheme="minorHAnsi"/>
        </w:rPr>
        <w:t>ndex</w:t>
      </w:r>
      <w:r w:rsidR="00156249">
        <w:rPr>
          <w:rStyle w:val="HTMLCode"/>
          <w:rFonts w:eastAsiaTheme="minorHAnsi"/>
        </w:rPr>
        <w:t xml:space="preserve"> =&gt; </w:t>
      </w:r>
      <w:r>
        <w:rPr>
          <w:rStyle w:val="HTMLCode"/>
          <w:rFonts w:eastAsiaTheme="minorHAnsi"/>
        </w:rPr>
        <w:t>xs[i</w:t>
      </w:r>
      <w:r w:rsidR="002A7F97">
        <w:rPr>
          <w:rStyle w:val="HTMLCode"/>
          <w:rFonts w:eastAsiaTheme="minorHAnsi"/>
        </w:rPr>
        <w:t>ndex</w:t>
      </w:r>
      <w:r>
        <w:rPr>
          <w:rStyle w:val="HTMLCode"/>
          <w:rFonts w:eastAsiaTheme="minorHAnsi"/>
        </w:rPr>
        <w:t>]</w:t>
      </w:r>
      <w:r w:rsidR="001315A0">
        <w:rPr>
          <w:rStyle w:val="HTMLCode"/>
          <w:rFonts w:eastAsiaTheme="minorHAnsi"/>
        </w:rPr>
        <w:t xml:space="preserve"> != null</w:t>
      </w:r>
      <w:r>
        <w:rPr>
          <w:rStyle w:val="HTMLCode"/>
          <w:rFonts w:eastAsiaTheme="minorHAnsi"/>
        </w:rPr>
        <w:t xml:space="preserve">)); </w:t>
      </w:r>
    </w:p>
    <w:p w:rsidR="007D7627" w:rsidRDefault="007D7627" w:rsidP="007D7627">
      <w:pPr>
        <w:pStyle w:val="Heading3"/>
      </w:pPr>
      <w:r>
        <w:t>Exists</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Existential quantifications are written using </w:t>
      </w:r>
      <w:r w:rsidRPr="00B87C7E">
        <w:rPr>
          <w:rStyle w:val="Code"/>
        </w:rPr>
        <w:t>C</w:t>
      </w:r>
      <w:r w:rsidR="00595E78">
        <w:rPr>
          <w:rStyle w:val="Code"/>
        </w:rPr>
        <w:t>odeC</w:t>
      </w:r>
      <w:r w:rsidRPr="00B87C7E">
        <w:rPr>
          <w:rStyle w:val="Code"/>
        </w:rPr>
        <w:t>ontract.Exists</w:t>
      </w:r>
      <w:r>
        <w:t>.</w:t>
      </w:r>
      <w:r w:rsidRPr="0072175F">
        <w:rPr>
          <w:rFonts w:asciiTheme="minorHAnsi" w:hAnsiTheme="minorHAnsi"/>
          <w:sz w:val="22"/>
          <w:szCs w:val="22"/>
        </w:rPr>
        <w:t xml:space="preserve"> There are the same two overloads with the same parameters as </w:t>
      </w:r>
      <w:r w:rsidRPr="00B87C7E">
        <w:rPr>
          <w:rStyle w:val="Code"/>
        </w:rPr>
        <w:t>C</w:t>
      </w:r>
      <w:r w:rsidR="00595E78">
        <w:rPr>
          <w:rStyle w:val="Code"/>
        </w:rPr>
        <w:t>odeC</w:t>
      </w:r>
      <w:r w:rsidRPr="00B87C7E">
        <w:rPr>
          <w:rStyle w:val="Code"/>
        </w:rPr>
        <w:t>ontract.ForAll</w:t>
      </w:r>
      <w:r w:rsidRPr="0072175F">
        <w:rPr>
          <w:rFonts w:asciiTheme="minorHAnsi" w:hAnsiTheme="minorHAnsi"/>
          <w:sz w:val="22"/>
          <w:szCs w:val="22"/>
        </w:rPr>
        <w:t>.</w:t>
      </w:r>
    </w:p>
    <w:p w:rsidR="007D7627" w:rsidRDefault="007D7627" w:rsidP="007D7627">
      <w:pPr>
        <w:pStyle w:val="Heading2"/>
      </w:pPr>
      <w:bookmarkStart w:id="83" w:name="_Ref190846067"/>
      <w:r>
        <w:t>Interface Contracts</w:t>
      </w:r>
      <w:bookmarkEnd w:id="83"/>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Since the C# compiler will not let you put method bodies within an interface, to write an interface contract you must create a separate helper class to hold them. The interface and the </w:t>
      </w:r>
      <w:r w:rsidR="00D765AB" w:rsidRPr="0072175F">
        <w:rPr>
          <w:rFonts w:asciiTheme="minorHAnsi" w:hAnsiTheme="minorHAnsi"/>
          <w:i/>
          <w:sz w:val="22"/>
          <w:szCs w:val="22"/>
        </w:rPr>
        <w:t xml:space="preserve">contract </w:t>
      </w:r>
      <w:r w:rsidRPr="0072175F">
        <w:rPr>
          <w:rFonts w:asciiTheme="minorHAnsi" w:hAnsiTheme="minorHAnsi"/>
          <w:i/>
          <w:sz w:val="22"/>
          <w:szCs w:val="22"/>
        </w:rPr>
        <w:t>class</w:t>
      </w:r>
      <w:r w:rsidRPr="0072175F">
        <w:rPr>
          <w:rFonts w:asciiTheme="minorHAnsi" w:hAnsiTheme="minorHAnsi"/>
          <w:sz w:val="22"/>
          <w:szCs w:val="22"/>
        </w:rPr>
        <w:t xml:space="preserve"> are linked via a pair of attributes</w:t>
      </w:r>
      <w:r w:rsidR="00D332B6" w:rsidRPr="0072175F">
        <w:rPr>
          <w:rFonts w:asciiTheme="minorHAnsi" w:hAnsiTheme="minorHAnsi"/>
          <w:sz w:val="22"/>
          <w:szCs w:val="22"/>
        </w:rPr>
        <w:t xml:space="preserve"> (Section </w:t>
      </w:r>
      <w:fldSimple w:instr=" REF _Ref190846024 \r \h  \* MERGEFORMAT ">
        <w:r w:rsidR="00D332B6" w:rsidRPr="0072175F">
          <w:rPr>
            <w:rFonts w:asciiTheme="minorHAnsi" w:hAnsiTheme="minorHAnsi"/>
            <w:sz w:val="22"/>
            <w:szCs w:val="22"/>
          </w:rPr>
          <w:t>3.1</w:t>
        </w:r>
      </w:fldSimple>
      <w:r w:rsidR="00D332B6" w:rsidRPr="0072175F">
        <w:rPr>
          <w:rFonts w:asciiTheme="minorHAnsi" w:hAnsiTheme="minorHAnsi"/>
          <w:sz w:val="22"/>
          <w:szCs w:val="22"/>
        </w:rPr>
        <w:t>)</w:t>
      </w:r>
      <w:r w:rsidRPr="0072175F">
        <w:rPr>
          <w:rFonts w:asciiTheme="minorHAnsi" w:hAnsiTheme="minorHAnsi"/>
          <w:sz w:val="22"/>
          <w:szCs w:val="22"/>
        </w:rPr>
        <w:t>.</w:t>
      </w:r>
    </w:p>
    <w:p w:rsidR="007D7627" w:rsidRDefault="007D7627" w:rsidP="00B87C7E">
      <w:pPr>
        <w:pStyle w:val="SourceDefinition"/>
      </w:pPr>
      <w:r>
        <w:rPr>
          <w:rStyle w:val="HTMLCode"/>
          <w:rFonts w:eastAsiaTheme="minorHAnsi"/>
        </w:rPr>
        <w:t>[ContractClass(</w:t>
      </w:r>
      <w:r w:rsidRPr="00B87C7E">
        <w:rPr>
          <w:rStyle w:val="Keyword"/>
        </w:rPr>
        <w:t>typeof</w:t>
      </w:r>
      <w:r>
        <w:rPr>
          <w:rStyle w:val="HTMLCode"/>
          <w:rFonts w:eastAsiaTheme="minorHAnsi"/>
        </w:rPr>
        <w:t>(</w:t>
      </w:r>
      <w:r w:rsidRPr="00B87C7E">
        <w:rPr>
          <w:rStyle w:val="Type"/>
        </w:rPr>
        <w:t>I</w:t>
      </w:r>
      <w:r w:rsidR="0054664A">
        <w:rPr>
          <w:rStyle w:val="Type"/>
        </w:rPr>
        <w:t>Foo_</w:t>
      </w:r>
      <w:r w:rsidRPr="00B87C7E">
        <w:rPr>
          <w:rStyle w:val="Type"/>
        </w:rPr>
        <w:t>Contract</w:t>
      </w:r>
      <w:r>
        <w:rPr>
          <w:rStyle w:val="HTMLCode"/>
          <w:rFonts w:eastAsiaTheme="minorHAnsi"/>
        </w:rPr>
        <w:t>))]</w:t>
      </w:r>
      <w:r>
        <w:br/>
      </w:r>
      <w:r w:rsidRPr="00B87C7E">
        <w:rPr>
          <w:rStyle w:val="Keyword"/>
        </w:rPr>
        <w:t>interface</w:t>
      </w:r>
      <w:r>
        <w:rPr>
          <w:rStyle w:val="HTMLCode"/>
          <w:rFonts w:eastAsiaTheme="minorHAnsi"/>
        </w:rPr>
        <w:t xml:space="preserve"> </w:t>
      </w:r>
      <w:r w:rsidRPr="00B87C7E">
        <w:rPr>
          <w:rStyle w:val="Type"/>
        </w:rPr>
        <w:t>I</w:t>
      </w:r>
      <w:r w:rsidR="0054664A">
        <w:rPr>
          <w:rStyle w:val="Type"/>
        </w:rPr>
        <w:t>Foo</w:t>
      </w:r>
      <w:r>
        <w:rPr>
          <w:rStyle w:val="HTMLCode"/>
          <w:rFonts w:eastAsiaTheme="minorHAnsi"/>
        </w:rPr>
        <w:t xml:space="preserve"> {</w:t>
      </w:r>
      <w:r>
        <w:br/>
      </w:r>
      <w:r>
        <w:rPr>
          <w:rStyle w:val="HTMLCode"/>
          <w:rFonts w:eastAsiaTheme="minorHAnsi"/>
        </w:rPr>
        <w:t xml:space="preserve">  </w:t>
      </w:r>
      <w:r w:rsidRPr="00B87C7E">
        <w:rPr>
          <w:rStyle w:val="Keyword"/>
        </w:rPr>
        <w:t>int</w:t>
      </w:r>
      <w:r>
        <w:rPr>
          <w:rStyle w:val="HTMLCode"/>
          <w:rFonts w:eastAsiaTheme="minorHAnsi"/>
        </w:rPr>
        <w:t xml:space="preserve"> Count { </w:t>
      </w:r>
      <w:r w:rsidRPr="00B87C7E">
        <w:rPr>
          <w:rStyle w:val="Keyword"/>
        </w:rPr>
        <w:t>get</w:t>
      </w:r>
      <w:r>
        <w:rPr>
          <w:rStyle w:val="HTMLCode"/>
          <w:rFonts w:eastAsiaTheme="minorHAnsi"/>
        </w:rPr>
        <w:t>; }</w:t>
      </w:r>
      <w:r>
        <w:br/>
      </w:r>
      <w:r>
        <w:rPr>
          <w:rStyle w:val="HTMLCode"/>
          <w:rFonts w:eastAsiaTheme="minorHAnsi"/>
        </w:rPr>
        <w:t xml:space="preserve">  </w:t>
      </w:r>
      <w:r w:rsidRPr="00B87C7E">
        <w:rPr>
          <w:rStyle w:val="Keyword"/>
        </w:rPr>
        <w:t>void</w:t>
      </w:r>
      <w:r>
        <w:rPr>
          <w:rStyle w:val="HTMLCode"/>
          <w:rFonts w:eastAsiaTheme="minorHAnsi"/>
        </w:rPr>
        <w:t xml:space="preserve"> Put(</w:t>
      </w:r>
      <w:r w:rsidRPr="00B87C7E">
        <w:rPr>
          <w:rStyle w:val="Keyword"/>
        </w:rPr>
        <w:t>int</w:t>
      </w:r>
      <w:r>
        <w:rPr>
          <w:rStyle w:val="HTMLCode"/>
          <w:rFonts w:eastAsiaTheme="minorHAnsi"/>
        </w:rPr>
        <w:t xml:space="preserve"> value);</w:t>
      </w:r>
      <w:r>
        <w:br/>
      </w:r>
      <w:r>
        <w:rPr>
          <w:rStyle w:val="HTMLCode"/>
          <w:rFonts w:eastAsiaTheme="minorHAnsi"/>
        </w:rPr>
        <w:t>}</w:t>
      </w:r>
      <w:r>
        <w:br/>
      </w:r>
      <w:r>
        <w:rPr>
          <w:rStyle w:val="HTMLCode"/>
          <w:rFonts w:eastAsiaTheme="minorHAnsi"/>
        </w:rPr>
        <w:t>[ContractClassFor(</w:t>
      </w:r>
      <w:r w:rsidRPr="00B87C7E">
        <w:rPr>
          <w:rStyle w:val="Keyword"/>
        </w:rPr>
        <w:t>typeof</w:t>
      </w:r>
      <w:r>
        <w:rPr>
          <w:rStyle w:val="HTMLCode"/>
          <w:rFonts w:eastAsiaTheme="minorHAnsi"/>
        </w:rPr>
        <w:t>(</w:t>
      </w:r>
      <w:r w:rsidRPr="00B87C7E">
        <w:rPr>
          <w:rStyle w:val="Type"/>
        </w:rPr>
        <w:t>I</w:t>
      </w:r>
      <w:r w:rsidR="0054664A">
        <w:rPr>
          <w:rStyle w:val="Type"/>
        </w:rPr>
        <w:t>Foo</w:t>
      </w:r>
      <w:r>
        <w:rPr>
          <w:rStyle w:val="HTMLCode"/>
          <w:rFonts w:eastAsiaTheme="minorHAnsi"/>
        </w:rPr>
        <w:t>))]</w:t>
      </w:r>
      <w:r>
        <w:br/>
      </w:r>
      <w:r w:rsidR="0054664A">
        <w:rPr>
          <w:rStyle w:val="Keyword"/>
        </w:rPr>
        <w:t xml:space="preserve">sealed </w:t>
      </w:r>
      <w:r w:rsidRPr="00B87C7E">
        <w:rPr>
          <w:rStyle w:val="Keyword"/>
        </w:rPr>
        <w:t>class</w:t>
      </w:r>
      <w:r>
        <w:rPr>
          <w:rStyle w:val="HTMLCode"/>
          <w:rFonts w:eastAsiaTheme="minorHAnsi"/>
        </w:rPr>
        <w:t xml:space="preserve"> </w:t>
      </w:r>
      <w:r w:rsidRPr="00B87C7E">
        <w:rPr>
          <w:rStyle w:val="Type"/>
        </w:rPr>
        <w:t>I</w:t>
      </w:r>
      <w:r w:rsidR="0054664A">
        <w:rPr>
          <w:rStyle w:val="Type"/>
        </w:rPr>
        <w:t>Foo</w:t>
      </w:r>
      <w:r w:rsidRPr="00B87C7E">
        <w:rPr>
          <w:rStyle w:val="Type"/>
        </w:rPr>
        <w:t>_Contract</w:t>
      </w:r>
      <w:r>
        <w:rPr>
          <w:rStyle w:val="HTMLCode"/>
          <w:rFonts w:eastAsiaTheme="minorHAnsi"/>
        </w:rPr>
        <w:t xml:space="preserve"> : </w:t>
      </w:r>
      <w:r w:rsidRPr="00B87C7E">
        <w:rPr>
          <w:rStyle w:val="Type"/>
        </w:rPr>
        <w:t>I</w:t>
      </w:r>
      <w:r w:rsidR="0054664A">
        <w:rPr>
          <w:rStyle w:val="Type"/>
        </w:rPr>
        <w:t>Foo</w:t>
      </w:r>
      <w:r>
        <w:rPr>
          <w:rStyle w:val="HTMLCode"/>
          <w:rFonts w:eastAsiaTheme="minorHAnsi"/>
        </w:rPr>
        <w:t xml:space="preserve"> {</w:t>
      </w:r>
      <w:r>
        <w:br/>
      </w:r>
      <w:r>
        <w:rPr>
          <w:rStyle w:val="HTMLCode"/>
          <w:rFonts w:eastAsiaTheme="minorHAnsi"/>
        </w:rPr>
        <w:t xml:space="preserve">  </w:t>
      </w:r>
      <w:r w:rsidRPr="00B87C7E">
        <w:rPr>
          <w:rStyle w:val="Keyword"/>
        </w:rPr>
        <w:t>int</w:t>
      </w:r>
      <w:r>
        <w:rPr>
          <w:rStyle w:val="HTMLCode"/>
          <w:rFonts w:eastAsiaTheme="minorHAnsi"/>
        </w:rPr>
        <w:t xml:space="preserve"> Count {</w:t>
      </w:r>
      <w:r>
        <w:br/>
      </w:r>
      <w:r>
        <w:rPr>
          <w:rStyle w:val="HTMLCode"/>
          <w:rFonts w:eastAsiaTheme="minorHAnsi"/>
        </w:rPr>
        <w:t xml:space="preserve">    </w:t>
      </w:r>
      <w:r w:rsidRPr="00B87C7E">
        <w:rPr>
          <w:rStyle w:val="Keyword"/>
        </w:rPr>
        <w:t>get</w:t>
      </w:r>
      <w:r>
        <w:rPr>
          <w:rStyle w:val="HTMLCode"/>
          <w:rFonts w:eastAsiaTheme="minorHAnsi"/>
        </w:rPr>
        <w:t xml:space="preserve"> {</w:t>
      </w:r>
      <w:r>
        <w:br/>
      </w:r>
      <w:r>
        <w:rPr>
          <w:rStyle w:val="HTMLCode"/>
          <w:rFonts w:eastAsiaTheme="minorHAnsi"/>
        </w:rPr>
        <w:t xml:space="preserve">      </w:t>
      </w:r>
      <w:r w:rsidR="00595E78">
        <w:rPr>
          <w:rStyle w:val="HTMLCode"/>
          <w:rFonts w:eastAsiaTheme="minorHAnsi"/>
        </w:rPr>
        <w:t>Code</w:t>
      </w:r>
      <w:r>
        <w:rPr>
          <w:rStyle w:val="HTMLCode"/>
          <w:rFonts w:eastAsiaTheme="minorHAnsi"/>
        </w:rPr>
        <w:t xml:space="preserve">Contract.Ensures( 0 &lt;= </w:t>
      </w:r>
      <w:r w:rsidR="00595E78">
        <w:rPr>
          <w:rStyle w:val="HTMLCode"/>
          <w:rFonts w:eastAsiaTheme="minorHAnsi"/>
        </w:rPr>
        <w:t>Code</w:t>
      </w:r>
      <w:r>
        <w:rPr>
          <w:rStyle w:val="HTMLCode"/>
          <w:rFonts w:eastAsiaTheme="minorHAnsi"/>
        </w:rPr>
        <w:t>Contract.Result&lt;</w:t>
      </w:r>
      <w:r w:rsidRPr="00B87C7E">
        <w:rPr>
          <w:rStyle w:val="Keyword"/>
        </w:rPr>
        <w:t>int</w:t>
      </w:r>
      <w:r>
        <w:rPr>
          <w:rStyle w:val="HTMLCode"/>
          <w:rFonts w:eastAsiaTheme="minorHAnsi"/>
        </w:rPr>
        <w:t>&gt;() );</w:t>
      </w:r>
      <w:r>
        <w:br/>
      </w:r>
      <w:r>
        <w:rPr>
          <w:rStyle w:val="HTMLCode"/>
          <w:rFonts w:eastAsiaTheme="minorHAnsi"/>
        </w:rPr>
        <w:t xml:space="preserve">      </w:t>
      </w:r>
      <w:r w:rsidRPr="00B87C7E">
        <w:rPr>
          <w:rStyle w:val="Keyword"/>
        </w:rPr>
        <w:t>return</w:t>
      </w:r>
      <w:r>
        <w:rPr>
          <w:rStyle w:val="HTMLCode"/>
          <w:rFonts w:eastAsiaTheme="minorHAnsi"/>
        </w:rPr>
        <w:t xml:space="preserve"> </w:t>
      </w:r>
      <w:r w:rsidR="00595E78">
        <w:rPr>
          <w:rStyle w:val="HTMLCode"/>
          <w:rFonts w:eastAsiaTheme="minorHAnsi"/>
        </w:rPr>
        <w:t>Code</w:t>
      </w:r>
      <w:r>
        <w:rPr>
          <w:rStyle w:val="HTMLCode"/>
          <w:rFonts w:eastAsiaTheme="minorHAnsi"/>
        </w:rPr>
        <w:t>Contract.Result&lt;</w:t>
      </w:r>
      <w:r w:rsidRPr="00325DF1">
        <w:rPr>
          <w:rStyle w:val="Keyword"/>
        </w:rPr>
        <w:t>int</w:t>
      </w:r>
      <w:r>
        <w:rPr>
          <w:rStyle w:val="HTMLCode"/>
          <w:rFonts w:eastAsiaTheme="minorHAnsi"/>
        </w:rPr>
        <w:t xml:space="preserve">&gt;(); </w:t>
      </w:r>
      <w:r w:rsidRPr="00B87C7E">
        <w:rPr>
          <w:rStyle w:val="Comment"/>
        </w:rPr>
        <w:t>// dummy return</w:t>
      </w:r>
      <w:r w:rsidRPr="00B87C7E">
        <w:rPr>
          <w:rStyle w:val="Comment"/>
        </w:rPr>
        <w:br/>
      </w:r>
      <w:r>
        <w:rPr>
          <w:rStyle w:val="HTMLCode"/>
          <w:rFonts w:eastAsiaTheme="minorHAnsi"/>
        </w:rPr>
        <w:t>    }</w:t>
      </w:r>
    </w:p>
    <w:p w:rsidR="007D7627" w:rsidRDefault="007D7627" w:rsidP="00B87C7E">
      <w:pPr>
        <w:pStyle w:val="SourceDefinition"/>
      </w:pPr>
      <w:r>
        <w:rPr>
          <w:rStyle w:val="HTMLCode"/>
          <w:rFonts w:eastAsiaTheme="minorHAnsi"/>
        </w:rPr>
        <w:t>  }</w:t>
      </w:r>
      <w:r>
        <w:br/>
      </w:r>
      <w:r>
        <w:rPr>
          <w:rStyle w:val="HTMLCode"/>
          <w:rFonts w:eastAsiaTheme="minorHAnsi"/>
        </w:rPr>
        <w:t xml:space="preserve">  </w:t>
      </w:r>
      <w:r w:rsidRPr="00B87C7E">
        <w:rPr>
          <w:rStyle w:val="Keyword"/>
        </w:rPr>
        <w:t>void</w:t>
      </w:r>
      <w:r>
        <w:rPr>
          <w:rStyle w:val="HTMLCode"/>
          <w:rFonts w:eastAsiaTheme="minorHAnsi"/>
        </w:rPr>
        <w:t xml:space="preserve"> Put(</w:t>
      </w:r>
      <w:r w:rsidRPr="00B87C7E">
        <w:rPr>
          <w:rStyle w:val="Keyword"/>
        </w:rPr>
        <w:t>int</w:t>
      </w:r>
      <w:r>
        <w:rPr>
          <w:rStyle w:val="HTMLCode"/>
          <w:rFonts w:eastAsiaTheme="minorHAnsi"/>
        </w:rPr>
        <w:t xml:space="preserve"> value){</w:t>
      </w:r>
      <w:r>
        <w:br/>
      </w:r>
      <w:r>
        <w:rPr>
          <w:rStyle w:val="HTMLCode"/>
          <w:rFonts w:eastAsiaTheme="minorHAnsi"/>
        </w:rPr>
        <w:t xml:space="preserve">    </w:t>
      </w:r>
      <w:r w:rsidR="00595E78">
        <w:rPr>
          <w:rStyle w:val="HTMLCode"/>
          <w:rFonts w:eastAsiaTheme="minorHAnsi"/>
        </w:rPr>
        <w:t>Code</w:t>
      </w:r>
      <w:r>
        <w:rPr>
          <w:rStyle w:val="HTMLCode"/>
          <w:rFonts w:eastAsiaTheme="minorHAnsi"/>
        </w:rPr>
        <w:t>Contract.Requires( 0 &lt;= value );</w:t>
      </w:r>
      <w:r>
        <w:br/>
      </w:r>
      <w:r>
        <w:rPr>
          <w:rStyle w:val="HTMLCode"/>
          <w:rFonts w:eastAsiaTheme="minorHAnsi"/>
        </w:rPr>
        <w:t>  }</w:t>
      </w:r>
      <w:r>
        <w:br/>
      </w:r>
      <w:r>
        <w:rPr>
          <w:rStyle w:val="HTMLCode"/>
          <w:rFonts w:eastAsiaTheme="minorHAnsi"/>
        </w:rPr>
        <w:t xml:space="preserve">} </w:t>
      </w:r>
    </w:p>
    <w:p w:rsidR="007D7627" w:rsidRDefault="007D7627" w:rsidP="007D7627">
      <w:r>
        <w:t xml:space="preserve">Note how you can use </w:t>
      </w:r>
      <w:r w:rsidRPr="00842763">
        <w:rPr>
          <w:rStyle w:val="Code"/>
        </w:rPr>
        <w:t>C</w:t>
      </w:r>
      <w:r w:rsidR="00595E78">
        <w:rPr>
          <w:rStyle w:val="Code"/>
        </w:rPr>
        <w:t>odeC</w:t>
      </w:r>
      <w:r w:rsidRPr="00842763">
        <w:rPr>
          <w:rStyle w:val="Code"/>
        </w:rPr>
        <w:t>ontract.Result</w:t>
      </w:r>
      <w:r>
        <w:t xml:space="preserve"> in the body of the method to avoid having to produce some </w:t>
      </w:r>
      <w:r w:rsidR="007E39CD">
        <w:t xml:space="preserve">dummy </w:t>
      </w:r>
      <w:r>
        <w:t xml:space="preserve">return value (admittedly not hard for a return type of </w:t>
      </w:r>
      <w:r w:rsidRPr="00842763">
        <w:rPr>
          <w:rStyle w:val="Keyword"/>
        </w:rPr>
        <w:t>int</w:t>
      </w:r>
      <w:r>
        <w:t xml:space="preserve">...). </w:t>
      </w:r>
      <w:r w:rsidR="00491474">
        <w:t xml:space="preserve">Of course, you can return any type-correct value (e.g., </w:t>
      </w:r>
      <w:r w:rsidR="00491474" w:rsidRPr="00491474">
        <w:rPr>
          <w:rStyle w:val="Keyword"/>
        </w:rPr>
        <w:t>null</w:t>
      </w:r>
      <w:r w:rsidR="00491474">
        <w:t xml:space="preserve"> for reference types</w:t>
      </w:r>
      <w:r w:rsidR="0054664A">
        <w:t xml:space="preserve">, or </w:t>
      </w:r>
      <w:r w:rsidR="000126F0" w:rsidRPr="000126F0">
        <w:rPr>
          <w:rFonts w:ascii="Consolas" w:hAnsi="Consolas"/>
          <w:sz w:val="20"/>
          <w:szCs w:val="20"/>
        </w:rPr>
        <w:t>default(T)</w:t>
      </w:r>
      <w:r w:rsidR="0054664A">
        <w:t xml:space="preserve"> in code</w:t>
      </w:r>
      <w:r w:rsidR="00694EFD">
        <w:t xml:space="preserve"> that is generic for a type parameter </w:t>
      </w:r>
      <w:r w:rsidR="000126F0" w:rsidRPr="000126F0">
        <w:rPr>
          <w:rFonts w:ascii="Consolas" w:hAnsi="Consolas"/>
          <w:sz w:val="20"/>
          <w:szCs w:val="20"/>
        </w:rPr>
        <w:t>T</w:t>
      </w:r>
      <w:r w:rsidR="00491474">
        <w:t xml:space="preserve">). </w:t>
      </w:r>
      <w:r>
        <w:t xml:space="preserve">The contract class </w:t>
      </w:r>
      <w:r w:rsidR="00984D45">
        <w:rPr>
          <w:b/>
        </w:rPr>
        <w:t>must</w:t>
      </w:r>
      <w:r>
        <w:t xml:space="preserve"> implement the interface</w:t>
      </w:r>
      <w:r w:rsidR="00984D45">
        <w:t>.</w:t>
      </w:r>
      <w:r>
        <w:t xml:space="preserve"> </w:t>
      </w:r>
    </w:p>
    <w:p w:rsidR="009758B7" w:rsidRDefault="009364A1" w:rsidP="009758B7">
      <w:pPr>
        <w:pStyle w:val="Heading1"/>
      </w:pPr>
      <w:r>
        <w:lastRenderedPageBreak/>
        <w:t xml:space="preserve">Contract </w:t>
      </w:r>
      <w:r w:rsidR="009758B7">
        <w:t>Attributes</w:t>
      </w:r>
    </w:p>
    <w:p w:rsidR="009758B7" w:rsidRDefault="009758B7" w:rsidP="009758B7">
      <w:pPr>
        <w:pStyle w:val="Heading2"/>
      </w:pPr>
      <w:bookmarkStart w:id="84" w:name="_Ref190846024"/>
      <w:r>
        <w:t>ContractClass</w:t>
      </w:r>
      <w:bookmarkEnd w:id="84"/>
      <w:r w:rsidR="00222676">
        <w:t xml:space="preserve"> and ContractClassFor</w:t>
      </w:r>
    </w:p>
    <w:p w:rsidR="00837A9D" w:rsidRDefault="00837A9D" w:rsidP="00837A9D">
      <w:r>
        <w:t>For interfaces and abstract types, contracts are written in a separate class</w:t>
      </w:r>
      <w:r w:rsidR="00D332B6">
        <w:t xml:space="preserve"> (Section </w:t>
      </w:r>
      <w:r w:rsidR="009456F9">
        <w:fldChar w:fldCharType="begin"/>
      </w:r>
      <w:r w:rsidR="00D332B6">
        <w:instrText xml:space="preserve"> REF _Ref190846067 \r \h </w:instrText>
      </w:r>
      <w:r w:rsidR="009456F9">
        <w:fldChar w:fldCharType="separate"/>
      </w:r>
      <w:r w:rsidR="00D332B6">
        <w:t>2.8</w:t>
      </w:r>
      <w:r w:rsidR="009456F9">
        <w:fldChar w:fldCharType="end"/>
      </w:r>
      <w:r w:rsidR="00D332B6">
        <w:t>)</w:t>
      </w:r>
      <w:r>
        <w:t>. This attribute is added to the interface (or abstract type) to point to that separate class.</w:t>
      </w:r>
    </w:p>
    <w:p w:rsidR="00837A9D" w:rsidRPr="006A036E" w:rsidRDefault="00837A9D" w:rsidP="00837A9D">
      <w:pPr>
        <w:pStyle w:val="SourceDefinition"/>
      </w:pPr>
      <w:r>
        <w:t>[</w:t>
      </w:r>
      <w:r w:rsidRPr="006A036E">
        <w:t>Contract</w:t>
      </w:r>
      <w:r>
        <w:t>Class(</w:t>
      </w:r>
      <w:r>
        <w:rPr>
          <w:rStyle w:val="Keyword"/>
        </w:rPr>
        <w:t>typeof</w:t>
      </w:r>
      <w:r>
        <w:t>(ContractForJ))]</w:t>
      </w:r>
      <w:r>
        <w:br/>
      </w:r>
      <w:r>
        <w:rPr>
          <w:rStyle w:val="Keyword"/>
        </w:rPr>
        <w:t>interface</w:t>
      </w:r>
      <w:r>
        <w:t xml:space="preserve"> J { … }</w:t>
      </w:r>
    </w:p>
    <w:p w:rsidR="004869E7" w:rsidRDefault="004869E7" w:rsidP="004869E7">
      <w:r>
        <w:t>This attribute is used to provide the backwards link from a class that holds the contracts for an interface or abstract type to the interface or abstract type</w:t>
      </w:r>
      <w:r w:rsidR="00D332B6">
        <w:t xml:space="preserve"> (Section </w:t>
      </w:r>
      <w:r w:rsidR="009456F9">
        <w:fldChar w:fldCharType="begin"/>
      </w:r>
      <w:r w:rsidR="00D332B6">
        <w:instrText xml:space="preserve"> REF _Ref190846067 \r \h </w:instrText>
      </w:r>
      <w:r w:rsidR="009456F9">
        <w:fldChar w:fldCharType="separate"/>
      </w:r>
      <w:r w:rsidR="00D332B6">
        <w:t>2.8</w:t>
      </w:r>
      <w:r w:rsidR="009456F9">
        <w:fldChar w:fldCharType="end"/>
      </w:r>
      <w:r w:rsidR="00D332B6">
        <w:t>)</w:t>
      </w:r>
      <w:r>
        <w:t>.</w:t>
      </w:r>
    </w:p>
    <w:p w:rsidR="004869E7" w:rsidRPr="006A036E" w:rsidRDefault="004869E7" w:rsidP="004869E7">
      <w:pPr>
        <w:pStyle w:val="SourceDefinition"/>
      </w:pPr>
      <w:r>
        <w:t>[</w:t>
      </w:r>
      <w:r w:rsidRPr="006A036E">
        <w:t>Contract</w:t>
      </w:r>
      <w:r>
        <w:t>ClassFor(</w:t>
      </w:r>
      <w:r>
        <w:rPr>
          <w:rStyle w:val="Keyword"/>
        </w:rPr>
        <w:t>typeof</w:t>
      </w:r>
      <w:r>
        <w:t>(J))]</w:t>
      </w:r>
      <w:r>
        <w:br/>
      </w:r>
      <w:r w:rsidR="00B94A11">
        <w:rPr>
          <w:rStyle w:val="Keyword"/>
        </w:rPr>
        <w:t>class</w:t>
      </w:r>
      <w:r>
        <w:t xml:space="preserve"> ContractFor</w:t>
      </w:r>
      <w:r w:rsidR="00B94A11">
        <w:t xml:space="preserve">J : J </w:t>
      </w:r>
      <w:r>
        <w:t>{ … }</w:t>
      </w:r>
    </w:p>
    <w:p w:rsidR="009758B7" w:rsidRDefault="00675C5B" w:rsidP="009758B7">
      <w:pPr>
        <w:pStyle w:val="Heading2"/>
      </w:pPr>
      <w:r>
        <w:t>M</w:t>
      </w:r>
      <w:r w:rsidR="009758B7">
        <w:t>utab</w:t>
      </w:r>
      <w:r>
        <w:t>i</w:t>
      </w:r>
      <w:r w:rsidR="009758B7">
        <w:t>l</w:t>
      </w:r>
      <w:r>
        <w:t>ity</w:t>
      </w:r>
    </w:p>
    <w:p w:rsidR="00DD23B8" w:rsidRDefault="00DD23B8" w:rsidP="00DD23B8">
      <w:r>
        <w:t xml:space="preserve">This is an experimental attribute and not fully supported. (Okay, it isn’t supported at all yet.) It indicates how “constant” a value of a particular type is. </w:t>
      </w:r>
      <w:r w:rsidR="00276FD1">
        <w:t xml:space="preserve">It can be applied to classes and structures. (Not interfaces?) </w:t>
      </w:r>
      <w:r>
        <w:t xml:space="preserve">The values it can take on are defined in the enumeration </w:t>
      </w:r>
      <w:r w:rsidRPr="00DD23B8">
        <w:rPr>
          <w:rFonts w:ascii="Consolas" w:hAnsi="Consolas"/>
          <w:sz w:val="20"/>
          <w:szCs w:val="20"/>
        </w:rPr>
        <w:t>Mutability</w:t>
      </w:r>
      <w:r w:rsidRPr="00DD23B8">
        <w:t>.</w:t>
      </w:r>
    </w:p>
    <w:p w:rsidR="00DD23B8" w:rsidRDefault="00DD23B8" w:rsidP="00DD23B8">
      <w:pPr>
        <w:pStyle w:val="SourceDefinition"/>
      </w:pPr>
      <w:r>
        <w:rPr>
          <w:rStyle w:val="Keyword"/>
        </w:rPr>
        <w:t>public</w:t>
      </w:r>
      <w:r>
        <w:t xml:space="preserve"> </w:t>
      </w:r>
      <w:r>
        <w:rPr>
          <w:rStyle w:val="Keyword"/>
        </w:rPr>
        <w:t>enum</w:t>
      </w:r>
      <w:r>
        <w:t xml:space="preserve"> </w:t>
      </w:r>
      <w:r>
        <w:rPr>
          <w:rStyle w:val="Type"/>
        </w:rPr>
        <w:t>Mutability</w:t>
      </w:r>
      <w:r>
        <w:t xml:space="preserve"> {</w:t>
      </w:r>
    </w:p>
    <w:p w:rsidR="00DD23B8" w:rsidRDefault="00DD23B8" w:rsidP="00DD23B8">
      <w:pPr>
        <w:pStyle w:val="SourceDefinition"/>
      </w:pPr>
      <w:r>
        <w:t xml:space="preserve">  Unspecified,</w:t>
      </w:r>
    </w:p>
    <w:p w:rsidR="00DD23B8" w:rsidRDefault="00DD23B8" w:rsidP="00DD23B8">
      <w:pPr>
        <w:pStyle w:val="SourceDefinition"/>
      </w:pPr>
      <w:r>
        <w:t xml:space="preserve">  Immutable, </w:t>
      </w:r>
      <w:r w:rsidRPr="00B87C7E">
        <w:rPr>
          <w:rStyle w:val="Comment"/>
        </w:rPr>
        <w:t xml:space="preserve">// </w:t>
      </w:r>
      <w:r>
        <w:rPr>
          <w:rStyle w:val="Comment"/>
        </w:rPr>
        <w:t>read-only after construction, except for lazy initialization and caches</w:t>
      </w:r>
      <w:r>
        <w:rPr>
          <w:rStyle w:val="Comment"/>
        </w:rPr>
        <w:br/>
        <w:t xml:space="preserve">     </w:t>
      </w:r>
      <w:r w:rsidRPr="00B87C7E">
        <w:rPr>
          <w:rStyle w:val="Comment"/>
        </w:rPr>
        <w:t xml:space="preserve">// </w:t>
      </w:r>
      <w:r>
        <w:rPr>
          <w:rStyle w:val="Comment"/>
        </w:rPr>
        <w:t>Do we need a “deeply immutable” value?</w:t>
      </w:r>
    </w:p>
    <w:p w:rsidR="00DD23B8" w:rsidRDefault="00DD23B8" w:rsidP="00DD23B8">
      <w:pPr>
        <w:pStyle w:val="SourceDefinition"/>
      </w:pPr>
      <w:r>
        <w:t xml:space="preserve">  Mutable,</w:t>
      </w:r>
    </w:p>
    <w:p w:rsidR="00DD23B8" w:rsidRDefault="00DD23B8" w:rsidP="00DD23B8">
      <w:pPr>
        <w:pStyle w:val="SourceDefinition"/>
      </w:pPr>
      <w:r>
        <w:t xml:space="preserve">  HasInitializationPhase, </w:t>
      </w:r>
      <w:r w:rsidRPr="00B87C7E">
        <w:rPr>
          <w:rStyle w:val="Comment"/>
        </w:rPr>
        <w:t xml:space="preserve">// </w:t>
      </w:r>
      <w:r>
        <w:rPr>
          <w:rStyle w:val="Comment"/>
        </w:rPr>
        <w:t>read-only after some point</w:t>
      </w:r>
      <w:r>
        <w:br/>
      </w:r>
      <w:r>
        <w:rPr>
          <w:rStyle w:val="Comment"/>
        </w:rPr>
        <w:t xml:space="preserve">     </w:t>
      </w:r>
      <w:r w:rsidRPr="00B87C7E">
        <w:rPr>
          <w:rStyle w:val="Comment"/>
        </w:rPr>
        <w:t xml:space="preserve">// </w:t>
      </w:r>
      <w:r>
        <w:rPr>
          <w:rStyle w:val="Comment"/>
        </w:rPr>
        <w:t>Do we need a value for mutable types with read-only wrapper subclasses?</w:t>
      </w:r>
    </w:p>
    <w:p w:rsidR="00DD23B8" w:rsidRPr="006A036E" w:rsidRDefault="00DD23B8" w:rsidP="00DD23B8">
      <w:pPr>
        <w:pStyle w:val="SourceDefinition"/>
      </w:pPr>
      <w:r>
        <w:t xml:space="preserve">  }</w:t>
      </w:r>
    </w:p>
    <w:p w:rsidR="009758B7" w:rsidRDefault="003C3E88" w:rsidP="009758B7">
      <w:pPr>
        <w:pStyle w:val="Heading2"/>
      </w:pPr>
      <w:bookmarkStart w:id="85" w:name="_Ref190840062"/>
      <w:r>
        <w:t>Contract</w:t>
      </w:r>
      <w:r w:rsidR="009758B7">
        <w:t>InvariantMethod</w:t>
      </w:r>
      <w:bookmarkEnd w:id="85"/>
    </w:p>
    <w:p w:rsidR="00985A7B" w:rsidRPr="00985A7B" w:rsidRDefault="00985A7B" w:rsidP="00985A7B">
      <w:r>
        <w:t xml:space="preserve">This attribute is used to mark the method that represents the object invariant. The method marked with this attribute must be a nullary method that returns void and contains nothing other than calls to </w:t>
      </w:r>
      <w:r w:rsidRPr="00936EB1">
        <w:rPr>
          <w:rFonts w:ascii="Consolas" w:hAnsi="Consolas"/>
          <w:sz w:val="20"/>
          <w:szCs w:val="20"/>
        </w:rPr>
        <w:t>C</w:t>
      </w:r>
      <w:r w:rsidR="00694EFD">
        <w:rPr>
          <w:rFonts w:ascii="Consolas" w:hAnsi="Consolas"/>
          <w:sz w:val="20"/>
          <w:szCs w:val="20"/>
        </w:rPr>
        <w:t>odeC</w:t>
      </w:r>
      <w:r w:rsidRPr="00936EB1">
        <w:rPr>
          <w:rFonts w:ascii="Consolas" w:hAnsi="Consolas"/>
          <w:sz w:val="20"/>
          <w:szCs w:val="20"/>
        </w:rPr>
        <w:t>ontract.Invariant</w:t>
      </w:r>
      <w:r>
        <w:t xml:space="preserve"> (Section </w:t>
      </w:r>
      <w:r w:rsidR="009456F9">
        <w:fldChar w:fldCharType="begin"/>
      </w:r>
      <w:r>
        <w:instrText xml:space="preserve"> REF _Ref190840020 \r \h </w:instrText>
      </w:r>
      <w:r w:rsidR="009456F9">
        <w:fldChar w:fldCharType="separate"/>
      </w:r>
      <w:r>
        <w:t>2.3</w:t>
      </w:r>
      <w:r w:rsidR="009456F9">
        <w:fldChar w:fldCharType="end"/>
      </w:r>
      <w:r>
        <w:t>).</w:t>
      </w:r>
    </w:p>
    <w:p w:rsidR="009758B7" w:rsidRDefault="009758B7" w:rsidP="009758B7">
      <w:pPr>
        <w:pStyle w:val="Heading2"/>
      </w:pPr>
      <w:bookmarkStart w:id="86" w:name="_Ref190846230"/>
      <w:r>
        <w:t>Pure</w:t>
      </w:r>
      <w:bookmarkEnd w:id="86"/>
    </w:p>
    <w:p w:rsidR="0026439A" w:rsidRPr="0026439A" w:rsidRDefault="0026439A" w:rsidP="0026439A">
      <w:r>
        <w:t xml:space="preserve">Methods are allowed in contracts only if they are </w:t>
      </w:r>
      <w:r>
        <w:rPr>
          <w:i/>
        </w:rPr>
        <w:t>pure</w:t>
      </w:r>
      <w:r>
        <w:t xml:space="preserve">. See Section </w:t>
      </w:r>
      <w:r w:rsidR="009456F9">
        <w:fldChar w:fldCharType="begin"/>
      </w:r>
      <w:r>
        <w:instrText xml:space="preserve"> REF _Ref190838983 \r \h </w:instrText>
      </w:r>
      <w:r w:rsidR="009456F9">
        <w:fldChar w:fldCharType="separate"/>
      </w:r>
      <w:r>
        <w:t>4.2</w:t>
      </w:r>
      <w:r w:rsidR="009456F9">
        <w:fldChar w:fldCharType="end"/>
      </w:r>
      <w:r>
        <w:t xml:space="preserve"> for an explanation of when you need to use this attribute.</w:t>
      </w:r>
    </w:p>
    <w:p w:rsidR="009758B7" w:rsidRDefault="009758B7" w:rsidP="009758B7">
      <w:pPr>
        <w:pStyle w:val="Heading2"/>
      </w:pPr>
      <w:r>
        <w:t>RuntimeContracts</w:t>
      </w:r>
    </w:p>
    <w:p w:rsidR="00A3684B" w:rsidRPr="00A3684B" w:rsidRDefault="00A3684B" w:rsidP="00A3684B">
      <w:r>
        <w:t>This assembly-level attribute is added to assemblies by the binary rewriter to flag that an assembly has already been rewritten.</w:t>
      </w:r>
    </w:p>
    <w:p w:rsidR="009758B7" w:rsidRDefault="00595E78" w:rsidP="009758B7">
      <w:pPr>
        <w:pStyle w:val="Heading2"/>
      </w:pPr>
      <w:r>
        <w:t>ContractPublicPropertyName</w:t>
      </w:r>
    </w:p>
    <w:p w:rsidR="0054210B" w:rsidRDefault="00B874E2" w:rsidP="00B874E2">
      <w:r>
        <w:t xml:space="preserve">This attribute is used on a field to allow it to be used in a method contract where the method is more visible than the field, e.g., a private field and a public method. This is used to be exempt from the Visibility rules (Section </w:t>
      </w:r>
      <w:r w:rsidR="009456F9">
        <w:fldChar w:fldCharType="begin"/>
      </w:r>
      <w:r>
        <w:instrText xml:space="preserve"> REF _Ref190839603 \r \h </w:instrText>
      </w:r>
      <w:r w:rsidR="009456F9">
        <w:fldChar w:fldCharType="separate"/>
      </w:r>
      <w:r>
        <w:t>4.3</w:t>
      </w:r>
      <w:r w:rsidR="009456F9">
        <w:fldChar w:fldCharType="end"/>
      </w:r>
      <w:r>
        <w:t>).</w:t>
      </w:r>
    </w:p>
    <w:p w:rsidR="0054210B" w:rsidRPr="006A036E" w:rsidRDefault="0054210B" w:rsidP="0054210B">
      <w:pPr>
        <w:pStyle w:val="SourceDefinition"/>
      </w:pPr>
      <w:r>
        <w:lastRenderedPageBreak/>
        <w:t>[</w:t>
      </w:r>
      <w:r w:rsidR="00595E78">
        <w:t>ContractPublicPropertyName</w:t>
      </w:r>
      <w:r>
        <w:t>(</w:t>
      </w:r>
      <w:r>
        <w:rPr>
          <w:rStyle w:val="Keyword"/>
        </w:rPr>
        <w:t>“PublicProperty”</w:t>
      </w:r>
      <w:r>
        <w:t>)]</w:t>
      </w:r>
      <w:r>
        <w:br/>
      </w:r>
      <w:r>
        <w:rPr>
          <w:rStyle w:val="Keyword"/>
        </w:rPr>
        <w:t>private int</w:t>
      </w:r>
      <w:r>
        <w:t xml:space="preserve"> _internal;</w:t>
      </w:r>
      <w:r>
        <w:br/>
      </w:r>
      <w:r>
        <w:rPr>
          <w:rStyle w:val="Keyword"/>
        </w:rPr>
        <w:t>public int</w:t>
      </w:r>
      <w:r>
        <w:t xml:space="preserve"> PublicProperty { get { … } }</w:t>
      </w:r>
    </w:p>
    <w:p w:rsidR="0054210B" w:rsidRDefault="0054210B" w:rsidP="00B874E2"/>
    <w:p w:rsidR="00B874E2" w:rsidRPr="00B874E2" w:rsidRDefault="0054210B" w:rsidP="00B874E2">
      <w:r>
        <w:t>The argument to the attribute is the string name of a corresponding property. The type of the field should be assignable to the type of the corresponding property, but that is currently not checked. However, an error will result if or property can be found that has the indicated name.</w:t>
      </w:r>
    </w:p>
    <w:p w:rsidR="009758B7" w:rsidRDefault="00E22EF5" w:rsidP="009758B7">
      <w:pPr>
        <w:pStyle w:val="Heading2"/>
      </w:pPr>
      <w:r>
        <w:t>Contract</w:t>
      </w:r>
      <w:r w:rsidR="009758B7">
        <w:t>Verif</w:t>
      </w:r>
      <w:r>
        <w:t>ication</w:t>
      </w:r>
    </w:p>
    <w:p w:rsidR="008B424F" w:rsidRPr="008B424F" w:rsidRDefault="008B424F" w:rsidP="008B424F">
      <w:r>
        <w:t xml:space="preserve">This attribute is used to instruct downstream tools whether to assume the correctness of the assembly, type or member it decorates without performing any verification or not. You can use </w:t>
      </w:r>
      <w:r w:rsidRPr="008B424F">
        <w:rPr>
          <w:rFonts w:ascii="Consolas" w:hAnsi="Consolas"/>
          <w:sz w:val="20"/>
          <w:szCs w:val="20"/>
        </w:rPr>
        <w:t>[</w:t>
      </w:r>
      <w:r w:rsidR="00E22EF5">
        <w:rPr>
          <w:rFonts w:ascii="Consolas" w:hAnsi="Consolas"/>
          <w:sz w:val="20"/>
          <w:szCs w:val="20"/>
        </w:rPr>
        <w:t>ContractVerification</w:t>
      </w:r>
      <w:r w:rsidRPr="008B424F">
        <w:rPr>
          <w:rFonts w:ascii="Consolas" w:hAnsi="Consolas"/>
          <w:sz w:val="20"/>
          <w:szCs w:val="20"/>
        </w:rPr>
        <w:t>(false)]</w:t>
      </w:r>
      <w:r>
        <w:t xml:space="preserve"> to explicitly mark an assembly, type or member as one to not have verification performed on it. The most specific element found (member, type</w:t>
      </w:r>
      <w:ins w:id="87" w:author="Manuel Fahndrich" w:date="2008-10-02T16:46:00Z">
        <w:r w:rsidR="00D351B2">
          <w:t>, parent type</w:t>
        </w:r>
      </w:ins>
      <w:r>
        <w:t xml:space="preserve">, then assembly) takes precedence.  (That is a useful feature </w:t>
      </w:r>
      <w:r w:rsidR="00694EFD">
        <w:t>for turning off verification for an assembly but enabling it for one particular type in the assembly.</w:t>
      </w:r>
      <w:r>
        <w:t>) When it is applied to a type, then it applies to all members of the type, including nested types. When it is applied to an assembly, then it applies to all types and members of the assembly. When it is applied to a property, then it applies to both the getter and setter.</w:t>
      </w:r>
    </w:p>
    <w:p w:rsidR="007D7627" w:rsidRDefault="007D7627" w:rsidP="007D7627">
      <w:pPr>
        <w:pStyle w:val="Heading1"/>
      </w:pPr>
      <w:r>
        <w:t>Usage Guidelines</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There are many context conditions for contracts, in addition to the restrictions already mentioned. Not all of the following rules are currently being checked by Foxtrot, but in the future they will be.</w:t>
      </w:r>
    </w:p>
    <w:p w:rsidR="00BE4680" w:rsidRDefault="00BE4680" w:rsidP="00BE4680">
      <w:pPr>
        <w:pStyle w:val="Heading2"/>
      </w:pPr>
      <w:r>
        <w:t>Contract Ordering</w:t>
      </w:r>
    </w:p>
    <w:p w:rsidR="007D7627" w:rsidRPr="0072175F" w:rsidRDefault="007D7627" w:rsidP="007D7627">
      <w:pPr>
        <w:pStyle w:val="NormalWeb"/>
        <w:rPr>
          <w:rFonts w:asciiTheme="minorHAnsi" w:hAnsiTheme="minorHAnsi"/>
          <w:sz w:val="22"/>
          <w:szCs w:val="22"/>
        </w:rPr>
      </w:pPr>
      <w:r w:rsidRPr="0072175F">
        <w:rPr>
          <w:rFonts w:asciiTheme="minorHAnsi" w:hAnsiTheme="minorHAnsi"/>
          <w:sz w:val="22"/>
          <w:szCs w:val="22"/>
        </w:rPr>
        <w:t>Method contracts should be written with the different elements ordered as follows: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14"/>
        <w:gridCol w:w="5566"/>
      </w:tblGrid>
      <w:tr w:rsidR="00267AA7" w:rsidTr="00DE119B">
        <w:trPr>
          <w:tblCellSpacing w:w="15" w:type="dxa"/>
        </w:trPr>
        <w:tc>
          <w:tcPr>
            <w:tcW w:w="2041" w:type="pct"/>
            <w:tcBorders>
              <w:top w:val="outset" w:sz="6" w:space="0" w:color="auto"/>
              <w:left w:val="outset" w:sz="6" w:space="0" w:color="auto"/>
              <w:bottom w:val="outset" w:sz="6" w:space="0" w:color="auto"/>
              <w:right w:val="outset" w:sz="6" w:space="0" w:color="auto"/>
            </w:tcBorders>
            <w:vAlign w:val="center"/>
            <w:hideMark/>
          </w:tcPr>
          <w:p w:rsidR="00267AA7" w:rsidRPr="00842763" w:rsidRDefault="00267AA7">
            <w:pPr>
              <w:rPr>
                <w:rStyle w:val="Code"/>
              </w:rPr>
            </w:pPr>
            <w:r>
              <w:rPr>
                <w:rStyle w:val="Code"/>
              </w:rPr>
              <w:t>If-then-throw</w:t>
            </w:r>
          </w:p>
        </w:tc>
        <w:tc>
          <w:tcPr>
            <w:tcW w:w="2912" w:type="pct"/>
            <w:tcBorders>
              <w:top w:val="outset" w:sz="6" w:space="0" w:color="auto"/>
              <w:left w:val="outset" w:sz="6" w:space="0" w:color="auto"/>
              <w:bottom w:val="outset" w:sz="6" w:space="0" w:color="auto"/>
              <w:right w:val="outset" w:sz="6" w:space="0" w:color="auto"/>
            </w:tcBorders>
            <w:vAlign w:val="center"/>
            <w:hideMark/>
          </w:tcPr>
          <w:p w:rsidR="00267AA7" w:rsidRDefault="00267AA7">
            <w:r>
              <w:t>Backward-compatible public preconditions</w:t>
            </w:r>
          </w:p>
        </w:tc>
      </w:tr>
      <w:tr w:rsidR="007D7627" w:rsidTr="00DE119B">
        <w:trPr>
          <w:tblCellSpacing w:w="15" w:type="dxa"/>
        </w:trPr>
        <w:tc>
          <w:tcPr>
            <w:tcW w:w="2041" w:type="pct"/>
            <w:tcBorders>
              <w:top w:val="outset" w:sz="6" w:space="0" w:color="auto"/>
              <w:left w:val="outset" w:sz="6" w:space="0" w:color="auto"/>
              <w:bottom w:val="outset" w:sz="6" w:space="0" w:color="auto"/>
              <w:right w:val="outset" w:sz="6" w:space="0" w:color="auto"/>
            </w:tcBorders>
            <w:vAlign w:val="center"/>
            <w:hideMark/>
          </w:tcPr>
          <w:p w:rsidR="007D7627" w:rsidRPr="00842763" w:rsidRDefault="007D7627">
            <w:pPr>
              <w:rPr>
                <w:rStyle w:val="Code"/>
              </w:rPr>
            </w:pPr>
            <w:r w:rsidRPr="00842763">
              <w:rPr>
                <w:rStyle w:val="Code"/>
              </w:rPr>
              <w:t>Requires</w:t>
            </w:r>
          </w:p>
        </w:tc>
        <w:tc>
          <w:tcPr>
            <w:tcW w:w="2912" w:type="pct"/>
            <w:tcBorders>
              <w:top w:val="outset" w:sz="6" w:space="0" w:color="auto"/>
              <w:left w:val="outset" w:sz="6" w:space="0" w:color="auto"/>
              <w:bottom w:val="outset" w:sz="6" w:space="0" w:color="auto"/>
              <w:right w:val="outset" w:sz="6" w:space="0" w:color="auto"/>
            </w:tcBorders>
            <w:vAlign w:val="center"/>
            <w:hideMark/>
          </w:tcPr>
          <w:p w:rsidR="007D7627" w:rsidRDefault="007D7627">
            <w:pPr>
              <w:rPr>
                <w:sz w:val="24"/>
                <w:szCs w:val="24"/>
              </w:rPr>
            </w:pPr>
            <w:r>
              <w:t>All public preconditions</w:t>
            </w:r>
          </w:p>
        </w:tc>
      </w:tr>
      <w:tr w:rsidR="007D7627" w:rsidTr="00DE119B">
        <w:trPr>
          <w:tblCellSpacing w:w="15" w:type="dxa"/>
        </w:trPr>
        <w:tc>
          <w:tcPr>
            <w:tcW w:w="2041" w:type="pct"/>
            <w:tcBorders>
              <w:top w:val="outset" w:sz="6" w:space="0" w:color="auto"/>
              <w:left w:val="outset" w:sz="6" w:space="0" w:color="auto"/>
              <w:bottom w:val="outset" w:sz="6" w:space="0" w:color="auto"/>
              <w:right w:val="outset" w:sz="6" w:space="0" w:color="auto"/>
            </w:tcBorders>
            <w:vAlign w:val="center"/>
            <w:hideMark/>
          </w:tcPr>
          <w:p w:rsidR="007D7627" w:rsidRPr="00842763" w:rsidRDefault="007D7627">
            <w:pPr>
              <w:rPr>
                <w:rStyle w:val="Code"/>
              </w:rPr>
            </w:pPr>
            <w:r w:rsidRPr="00842763">
              <w:rPr>
                <w:rStyle w:val="Code"/>
              </w:rPr>
              <w:t>Ensures</w:t>
            </w:r>
          </w:p>
        </w:tc>
        <w:tc>
          <w:tcPr>
            <w:tcW w:w="2912" w:type="pct"/>
            <w:tcBorders>
              <w:top w:val="outset" w:sz="6" w:space="0" w:color="auto"/>
              <w:left w:val="outset" w:sz="6" w:space="0" w:color="auto"/>
              <w:bottom w:val="outset" w:sz="6" w:space="0" w:color="auto"/>
              <w:right w:val="outset" w:sz="6" w:space="0" w:color="auto"/>
            </w:tcBorders>
            <w:vAlign w:val="center"/>
            <w:hideMark/>
          </w:tcPr>
          <w:p w:rsidR="007D7627" w:rsidRDefault="007D7627">
            <w:pPr>
              <w:rPr>
                <w:sz w:val="24"/>
                <w:szCs w:val="24"/>
              </w:rPr>
            </w:pPr>
            <w:r>
              <w:t>All public (normal) postconditions</w:t>
            </w:r>
          </w:p>
        </w:tc>
      </w:tr>
      <w:tr w:rsidR="007D7627" w:rsidTr="00DE119B">
        <w:trPr>
          <w:tblCellSpacing w:w="15" w:type="dxa"/>
        </w:trPr>
        <w:tc>
          <w:tcPr>
            <w:tcW w:w="2041" w:type="pct"/>
            <w:tcBorders>
              <w:top w:val="outset" w:sz="6" w:space="0" w:color="auto"/>
              <w:left w:val="outset" w:sz="6" w:space="0" w:color="auto"/>
              <w:bottom w:val="outset" w:sz="6" w:space="0" w:color="auto"/>
              <w:right w:val="outset" w:sz="6" w:space="0" w:color="auto"/>
            </w:tcBorders>
            <w:vAlign w:val="center"/>
            <w:hideMark/>
          </w:tcPr>
          <w:p w:rsidR="007D7627" w:rsidRDefault="007D7627">
            <w:pPr>
              <w:rPr>
                <w:sz w:val="24"/>
                <w:szCs w:val="24"/>
              </w:rPr>
            </w:pPr>
            <w:r w:rsidRPr="00842763">
              <w:rPr>
                <w:rStyle w:val="Code"/>
              </w:rPr>
              <w:t>Ensures</w:t>
            </w:r>
            <w:r w:rsidR="00D5776B">
              <w:rPr>
                <w:rStyle w:val="Code"/>
              </w:rPr>
              <w:t>OnThrow</w:t>
            </w:r>
            <w:r>
              <w:t xml:space="preserve"> or </w:t>
            </w:r>
            <w:r w:rsidRPr="00842763">
              <w:rPr>
                <w:rStyle w:val="Code"/>
              </w:rPr>
              <w:t>Throws</w:t>
            </w:r>
          </w:p>
        </w:tc>
        <w:tc>
          <w:tcPr>
            <w:tcW w:w="2912" w:type="pct"/>
            <w:tcBorders>
              <w:top w:val="outset" w:sz="6" w:space="0" w:color="auto"/>
              <w:left w:val="outset" w:sz="6" w:space="0" w:color="auto"/>
              <w:bottom w:val="outset" w:sz="6" w:space="0" w:color="auto"/>
              <w:right w:val="outset" w:sz="6" w:space="0" w:color="auto"/>
            </w:tcBorders>
            <w:vAlign w:val="center"/>
            <w:hideMark/>
          </w:tcPr>
          <w:p w:rsidR="007D7627" w:rsidRDefault="007D7627">
            <w:pPr>
              <w:rPr>
                <w:sz w:val="24"/>
                <w:szCs w:val="24"/>
              </w:rPr>
            </w:pPr>
            <w:r>
              <w:t>All public exceptional postconditions</w:t>
            </w:r>
          </w:p>
        </w:tc>
      </w:tr>
      <w:tr w:rsidR="00301BAE" w:rsidTr="00DE119B">
        <w:trPr>
          <w:tblCellSpacing w:w="15" w:type="dxa"/>
        </w:trPr>
        <w:tc>
          <w:tcPr>
            <w:tcW w:w="2041" w:type="pct"/>
            <w:tcBorders>
              <w:top w:val="outset" w:sz="6" w:space="0" w:color="auto"/>
              <w:left w:val="outset" w:sz="6" w:space="0" w:color="auto"/>
              <w:bottom w:val="outset" w:sz="6" w:space="0" w:color="auto"/>
              <w:right w:val="outset" w:sz="6" w:space="0" w:color="auto"/>
            </w:tcBorders>
            <w:vAlign w:val="center"/>
            <w:hideMark/>
          </w:tcPr>
          <w:p w:rsidR="00301BAE" w:rsidRPr="00842763" w:rsidRDefault="00301BAE">
            <w:pPr>
              <w:rPr>
                <w:rStyle w:val="Code"/>
              </w:rPr>
            </w:pPr>
            <w:r>
              <w:rPr>
                <w:rStyle w:val="Code"/>
              </w:rPr>
              <w:t>EndContract</w:t>
            </w:r>
            <w:r w:rsidR="00595E78">
              <w:rPr>
                <w:rStyle w:val="Code"/>
              </w:rPr>
              <w:t>Block</w:t>
            </w:r>
          </w:p>
        </w:tc>
        <w:tc>
          <w:tcPr>
            <w:tcW w:w="2912" w:type="pct"/>
            <w:tcBorders>
              <w:top w:val="outset" w:sz="6" w:space="0" w:color="auto"/>
              <w:left w:val="outset" w:sz="6" w:space="0" w:color="auto"/>
              <w:bottom w:val="outset" w:sz="6" w:space="0" w:color="auto"/>
              <w:right w:val="outset" w:sz="6" w:space="0" w:color="auto"/>
            </w:tcBorders>
            <w:vAlign w:val="center"/>
            <w:hideMark/>
          </w:tcPr>
          <w:p w:rsidR="00301BAE" w:rsidRDefault="00301BAE">
            <w:r>
              <w:t xml:space="preserve">If you were using if-then-throw and didn’t have any postconditions, use </w:t>
            </w:r>
            <w:r w:rsidR="000126F0" w:rsidRPr="000126F0">
              <w:rPr>
                <w:rFonts w:ascii="Consolas" w:hAnsi="Consolas"/>
                <w:sz w:val="20"/>
                <w:szCs w:val="20"/>
              </w:rPr>
              <w:t>EndContractBlock</w:t>
            </w:r>
            <w:r>
              <w:t xml:space="preserve"> to indicate all previous if checks are preconditions.</w:t>
            </w:r>
          </w:p>
        </w:tc>
      </w:tr>
      <w:tr w:rsidR="007D7627" w:rsidTr="00DE119B">
        <w:trPr>
          <w:tblCellSpacing w:w="15" w:type="dxa"/>
        </w:trPr>
        <w:tc>
          <w:tcPr>
            <w:tcW w:w="2041" w:type="pct"/>
            <w:tcBorders>
              <w:top w:val="outset" w:sz="6" w:space="0" w:color="auto"/>
              <w:left w:val="outset" w:sz="6" w:space="0" w:color="auto"/>
              <w:bottom w:val="outset" w:sz="6" w:space="0" w:color="auto"/>
              <w:right w:val="outset" w:sz="6" w:space="0" w:color="auto"/>
            </w:tcBorders>
            <w:vAlign w:val="center"/>
            <w:hideMark/>
          </w:tcPr>
          <w:p w:rsidR="007D7627" w:rsidRPr="00842763" w:rsidRDefault="007D7627">
            <w:pPr>
              <w:rPr>
                <w:rStyle w:val="Code"/>
              </w:rPr>
            </w:pPr>
            <w:r w:rsidRPr="00842763">
              <w:rPr>
                <w:rStyle w:val="Code"/>
              </w:rPr>
              <w:t>Assert</w:t>
            </w:r>
          </w:p>
        </w:tc>
        <w:tc>
          <w:tcPr>
            <w:tcW w:w="2912" w:type="pct"/>
            <w:tcBorders>
              <w:top w:val="outset" w:sz="6" w:space="0" w:color="auto"/>
              <w:left w:val="outset" w:sz="6" w:space="0" w:color="auto"/>
              <w:bottom w:val="outset" w:sz="6" w:space="0" w:color="auto"/>
              <w:right w:val="outset" w:sz="6" w:space="0" w:color="auto"/>
            </w:tcBorders>
            <w:vAlign w:val="center"/>
            <w:hideMark/>
          </w:tcPr>
          <w:p w:rsidR="007D7627" w:rsidRDefault="007D7627">
            <w:pPr>
              <w:rPr>
                <w:sz w:val="24"/>
                <w:szCs w:val="24"/>
              </w:rPr>
            </w:pPr>
            <w:r>
              <w:t>All private preconditions</w:t>
            </w:r>
          </w:p>
        </w:tc>
      </w:tr>
    </w:tbl>
    <w:p w:rsidR="00BE4680" w:rsidRDefault="00BE4680" w:rsidP="00BE4680">
      <w:pPr>
        <w:pStyle w:val="Heading2"/>
      </w:pPr>
      <w:bookmarkStart w:id="88" w:name="_Ref190838983"/>
      <w:r>
        <w:t>Purity</w:t>
      </w:r>
      <w:bookmarkEnd w:id="88"/>
    </w:p>
    <w:p w:rsidR="00BE4680" w:rsidRDefault="00BE4680" w:rsidP="00BE4680">
      <w:r>
        <w:t xml:space="preserve">All methods called within a contract must be </w:t>
      </w:r>
      <w:r w:rsidRPr="00BE4680">
        <w:rPr>
          <w:i/>
        </w:rPr>
        <w:t>pure</w:t>
      </w:r>
      <w:r>
        <w:t>: that is, they must not update any pre-existing state. (A pure method is allowed to modify objects that have been created after entry into the pure method.) Foxtrot currently assumes the following things are pure:</w:t>
      </w:r>
    </w:p>
    <w:p w:rsidR="00BE4680" w:rsidRDefault="00BE4680" w:rsidP="00BE4680">
      <w:pPr>
        <w:pStyle w:val="ListParagraph"/>
        <w:numPr>
          <w:ilvl w:val="0"/>
          <w:numId w:val="32"/>
        </w:numPr>
      </w:pPr>
      <w:r>
        <w:lastRenderedPageBreak/>
        <w:t xml:space="preserve">Methods marked </w:t>
      </w:r>
      <w:r w:rsidR="000126F0" w:rsidRPr="000126F0">
        <w:rPr>
          <w:rFonts w:ascii="Consolas" w:hAnsi="Consolas"/>
          <w:sz w:val="20"/>
          <w:szCs w:val="20"/>
        </w:rPr>
        <w:t>[Pure]</w:t>
      </w:r>
      <w:r>
        <w:t xml:space="preserve"> (If a type is marked </w:t>
      </w:r>
      <w:r w:rsidR="000126F0" w:rsidRPr="000126F0">
        <w:rPr>
          <w:rFonts w:ascii="Consolas" w:hAnsi="Consolas"/>
          <w:sz w:val="20"/>
          <w:szCs w:val="20"/>
        </w:rPr>
        <w:t>[Pure]</w:t>
      </w:r>
      <w:r>
        <w:t>, then that applies to all of its methods.) The pure attribute is defined in the contract library.</w:t>
      </w:r>
      <w:r w:rsidR="0026439A">
        <w:t xml:space="preserve"> (Section </w:t>
      </w:r>
      <w:r w:rsidR="009456F9">
        <w:fldChar w:fldCharType="begin"/>
      </w:r>
      <w:r w:rsidR="0026439A">
        <w:instrText xml:space="preserve"> REF _Ref190846230 \r \h </w:instrText>
      </w:r>
      <w:r w:rsidR="009456F9">
        <w:fldChar w:fldCharType="separate"/>
      </w:r>
      <w:r w:rsidR="0026439A">
        <w:t>3.4</w:t>
      </w:r>
      <w:r w:rsidR="009456F9">
        <w:fldChar w:fldCharType="end"/>
      </w:r>
      <w:r w:rsidR="0026439A">
        <w:t>)</w:t>
      </w:r>
    </w:p>
    <w:p w:rsidR="00BE4680" w:rsidRDefault="00BE4680" w:rsidP="00BE4680">
      <w:pPr>
        <w:pStyle w:val="ListParagraph"/>
        <w:numPr>
          <w:ilvl w:val="0"/>
          <w:numId w:val="32"/>
        </w:numPr>
      </w:pPr>
      <w:r>
        <w:t>Property getters</w:t>
      </w:r>
    </w:p>
    <w:p w:rsidR="00BE4680" w:rsidRDefault="00BE4680" w:rsidP="00BE4680">
      <w:pPr>
        <w:pStyle w:val="ListParagraph"/>
        <w:numPr>
          <w:ilvl w:val="0"/>
          <w:numId w:val="32"/>
        </w:numPr>
      </w:pPr>
      <w:r>
        <w:t>Operators (static methods whose names start with “op_”, have one or two parameters and a non-void return type)</w:t>
      </w:r>
    </w:p>
    <w:p w:rsidR="00BE4680" w:rsidRDefault="00BE4680" w:rsidP="00BE4680">
      <w:pPr>
        <w:pStyle w:val="ListParagraph"/>
        <w:numPr>
          <w:ilvl w:val="0"/>
          <w:numId w:val="32"/>
        </w:numPr>
      </w:pPr>
      <w:r>
        <w:t>Any method whose fully qualified name begins with “</w:t>
      </w:r>
      <w:r w:rsidR="00863148">
        <w:t>System</w:t>
      </w:r>
      <w:r>
        <w:t>.</w:t>
      </w:r>
      <w:r w:rsidR="00595E78">
        <w:t>Code</w:t>
      </w:r>
      <w:r>
        <w:t>Contracts.”, “System.String.”, “System.IO.Path”, or “System.Type.”</w:t>
      </w:r>
    </w:p>
    <w:p w:rsidR="00BE4680" w:rsidRDefault="00BE4680" w:rsidP="00BE4680">
      <w:r>
        <w:t>In the future, there will be a purity checker that will enforce these assumptions.</w:t>
      </w:r>
    </w:p>
    <w:p w:rsidR="00FC56E3" w:rsidRDefault="00FC56E3" w:rsidP="00FC56E3">
      <w:pPr>
        <w:pStyle w:val="Heading2"/>
      </w:pPr>
      <w:bookmarkStart w:id="89" w:name="_Ref190839603"/>
      <w:r>
        <w:t>Visibility</w:t>
      </w:r>
      <w:bookmarkEnd w:id="89"/>
    </w:p>
    <w:p w:rsidR="00FC56E3" w:rsidRDefault="00FC56E3" w:rsidP="00FC56E3">
      <w:pPr>
        <w:rPr>
          <w:ins w:id="90" w:author="Manuel Fahndrich" w:date="2008-10-02T16:47:00Z"/>
        </w:rPr>
      </w:pPr>
      <w:r>
        <w:t xml:space="preserve">All members mentioned in a contract must be at least as visible as the method in which they appear. For instance, a private field cannot be mentioned in a precondition for a public method: clients wouldn’t be able to validate such a contract before they call the method. However, if the field is marked with the </w:t>
      </w:r>
      <w:r w:rsidR="00595E78">
        <w:rPr>
          <w:rFonts w:ascii="Consolas" w:hAnsi="Consolas"/>
          <w:sz w:val="20"/>
          <w:szCs w:val="20"/>
        </w:rPr>
        <w:t>ContractPublicNameProperty</w:t>
      </w:r>
      <w:r>
        <w:t xml:space="preserve"> attribute (Section</w:t>
      </w:r>
      <w:r w:rsidR="009456F9">
        <w:fldChar w:fldCharType="begin"/>
      </w:r>
      <w:r w:rsidR="00C73AD5">
        <w:instrText xml:space="preserve"> REF _Ref190839555 \r \h </w:instrText>
      </w:r>
      <w:r w:rsidR="009456F9">
        <w:fldChar w:fldCharType="separate"/>
      </w:r>
      <w:r w:rsidR="00C73AD5">
        <w:t>3.7</w:t>
      </w:r>
      <w:r w:rsidR="009456F9">
        <w:fldChar w:fldCharType="end"/>
      </w:r>
      <w:r>
        <w:t>), then it is exempt from these rules.</w:t>
      </w:r>
    </w:p>
    <w:p w:rsidR="00D351B2" w:rsidRDefault="00D351B2" w:rsidP="00D351B2">
      <w:pPr>
        <w:pStyle w:val="Heading2"/>
        <w:rPr>
          <w:ins w:id="91" w:author="Manuel Fahndrich" w:date="2008-10-02T16:47:00Z"/>
        </w:rPr>
        <w:pPrChange w:id="92" w:author="Manuel Fahndrich" w:date="2008-10-02T16:47:00Z">
          <w:pPr/>
        </w:pPrChange>
      </w:pPr>
      <w:ins w:id="93" w:author="Manuel Fahndrich" w:date="2008-10-02T16:47:00Z">
        <w:r>
          <w:t>Special Method Usage</w:t>
        </w:r>
      </w:ins>
    </w:p>
    <w:p w:rsidR="00D351B2" w:rsidRDefault="00D351B2" w:rsidP="00D351B2">
      <w:pPr>
        <w:rPr>
          <w:ins w:id="94" w:author="Manuel Fahndrich" w:date="2008-10-03T08:18:00Z"/>
        </w:rPr>
        <w:pPrChange w:id="95" w:author="Manuel Fahndrich" w:date="2008-10-02T16:47:00Z">
          <w:pPr/>
        </w:pPrChange>
      </w:pPr>
      <w:ins w:id="96" w:author="Manuel Fahndrich" w:date="2008-10-02T16:47:00Z">
        <w:r>
          <w:t xml:space="preserve">Special methods such as </w:t>
        </w:r>
        <w:r w:rsidRPr="00D351B2">
          <w:rPr>
            <w:rStyle w:val="Code"/>
            <w:rPrChange w:id="97" w:author="Manuel Fahndrich" w:date="2008-10-02T16:48:00Z">
              <w:rPr/>
            </w:rPrChange>
          </w:rPr>
          <w:t>CodeContract.Result&lt;T&gt;</w:t>
        </w:r>
        <w:r>
          <w:t xml:space="preserve"> can only appear in Ensures contracts and</w:t>
        </w:r>
      </w:ins>
      <w:ins w:id="98" w:author="Manuel Fahndrich" w:date="2008-10-02T16:48:00Z">
        <w:r>
          <w:t xml:space="preserve"> type T must agree with the method return type.</w:t>
        </w:r>
      </w:ins>
    </w:p>
    <w:p w:rsidR="0013214E" w:rsidRPr="0013214E" w:rsidDel="00A13908" w:rsidRDefault="0013214E" w:rsidP="0013214E">
      <w:pPr>
        <w:pStyle w:val="NormalNext"/>
        <w:rPr>
          <w:del w:id="99" w:author="Manuel Fahndrich" w:date="2008-10-03T14:12:00Z"/>
          <w:rPrChange w:id="100" w:author="Manuel Fahndrich" w:date="2008-10-03T08:18:00Z">
            <w:rPr>
              <w:del w:id="101" w:author="Manuel Fahndrich" w:date="2008-10-03T14:12:00Z"/>
            </w:rPr>
          </w:rPrChange>
        </w:rPr>
        <w:pPrChange w:id="102" w:author="Manuel Fahndrich" w:date="2008-10-03T08:18:00Z">
          <w:pPr/>
        </w:pPrChange>
      </w:pPr>
    </w:p>
    <w:p w:rsidR="007D7627" w:rsidRDefault="001A492D" w:rsidP="007D7627">
      <w:pPr>
        <w:pStyle w:val="Heading1"/>
      </w:pPr>
      <w:del w:id="103" w:author="Manuel Fahndrich" w:date="2008-10-03T08:42:00Z">
        <w:r w:rsidDel="001A492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pt">
              <v:imagedata croptop="-65520f" cropbottom="65520f"/>
            </v:shape>
          </w:pict>
        </w:r>
      </w:del>
      <w:r w:rsidR="009D2526">
        <w:t>Runtime Checking</w:t>
      </w:r>
    </w:p>
    <w:p w:rsidR="00FD71BC" w:rsidRDefault="007D7627" w:rsidP="007D7627">
      <w:pPr>
        <w:pStyle w:val="NormalWeb"/>
        <w:rPr>
          <w:rFonts w:asciiTheme="minorHAnsi" w:hAnsiTheme="minorHAnsi"/>
          <w:sz w:val="22"/>
          <w:szCs w:val="22"/>
        </w:rPr>
      </w:pPr>
      <w:r w:rsidRPr="0072175F">
        <w:rPr>
          <w:rFonts w:asciiTheme="minorHAnsi" w:hAnsiTheme="minorHAnsi"/>
          <w:sz w:val="22"/>
          <w:szCs w:val="22"/>
        </w:rPr>
        <w:t xml:space="preserve">To enable the contracts at runtime, the original assembly must be rewritten. This performs several tasks: postconditions are moved to the end of the method body, method return values are substituted for occurrences of </w:t>
      </w:r>
      <w:r w:rsidRPr="00A40CDC">
        <w:rPr>
          <w:rStyle w:val="Code"/>
        </w:rPr>
        <w:t>C</w:t>
      </w:r>
      <w:r w:rsidR="00595E78">
        <w:rPr>
          <w:rStyle w:val="Code"/>
        </w:rPr>
        <w:t>odeC</w:t>
      </w:r>
      <w:r w:rsidRPr="00A40CDC">
        <w:rPr>
          <w:rStyle w:val="Code"/>
        </w:rPr>
        <w:t>ontract.Result&lt;</w:t>
      </w:r>
      <w:r w:rsidRPr="00A40CDC">
        <w:rPr>
          <w:rStyle w:val="Type"/>
        </w:rPr>
        <w:t>T</w:t>
      </w:r>
      <w:r w:rsidRPr="00A40CDC">
        <w:rPr>
          <w:rStyle w:val="Code"/>
        </w:rPr>
        <w:t>&gt;()</w:t>
      </w:r>
      <w:r w:rsidRPr="0072175F">
        <w:rPr>
          <w:rFonts w:asciiTheme="minorHAnsi" w:hAnsiTheme="minorHAnsi"/>
          <w:sz w:val="22"/>
          <w:szCs w:val="22"/>
        </w:rPr>
        <w:t xml:space="preserve"> and pre-state values are substituted for occurrences of </w:t>
      </w:r>
      <w:r w:rsidRPr="00A40CDC">
        <w:rPr>
          <w:rStyle w:val="Code"/>
        </w:rPr>
        <w:t>C</w:t>
      </w:r>
      <w:r w:rsidR="00595E78">
        <w:rPr>
          <w:rStyle w:val="Code"/>
        </w:rPr>
        <w:t>odeC</w:t>
      </w:r>
      <w:r w:rsidRPr="00A40CDC">
        <w:rPr>
          <w:rStyle w:val="Code"/>
        </w:rPr>
        <w:t>ontract.Ol</w:t>
      </w:r>
      <w:r w:rsidR="0090030C">
        <w:rPr>
          <w:rStyle w:val="Code"/>
        </w:rPr>
        <w:t>dValueOf</w:t>
      </w:r>
      <w:r w:rsidRPr="00A40CDC">
        <w:rPr>
          <w:rStyle w:val="Code"/>
        </w:rPr>
        <w:t>&lt;</w:t>
      </w:r>
      <w:r w:rsidRPr="00A40CDC">
        <w:rPr>
          <w:rStyle w:val="Type"/>
        </w:rPr>
        <w:t>T</w:t>
      </w:r>
      <w:r w:rsidRPr="00A40CDC">
        <w:rPr>
          <w:rStyle w:val="Code"/>
        </w:rPr>
        <w:t>&gt;()</w:t>
      </w:r>
      <w:r w:rsidRPr="0072175F">
        <w:rPr>
          <w:rFonts w:asciiTheme="minorHAnsi" w:hAnsiTheme="minorHAnsi"/>
          <w:sz w:val="22"/>
          <w:szCs w:val="22"/>
        </w:rPr>
        <w:t>. In addition, contract inheritance is enforced.</w:t>
      </w:r>
    </w:p>
    <w:p w:rsidR="004B2805" w:rsidRDefault="004B2805" w:rsidP="004B2805">
      <w:pPr>
        <w:pStyle w:val="Heading2"/>
      </w:pPr>
      <w:bookmarkStart w:id="104" w:name="_Ref199659900"/>
      <w:r>
        <w:t>Runtime Contract Behavior</w:t>
      </w:r>
      <w:bookmarkEnd w:id="104"/>
    </w:p>
    <w:p w:rsidR="004B2805" w:rsidRDefault="004B2805" w:rsidP="004B2805">
      <w:r>
        <w:t xml:space="preserve">The runtime behavior of a contract can be configured at the time the binary rewriter is run. The default behavior is that the binary rewriter defines </w:t>
      </w:r>
      <w:r w:rsidR="0084252E">
        <w:t xml:space="preserve">a class within the rewritten assembly containing the runtime methods for preconditions, postconditions, and invariants. Their default behavior is to call </w:t>
      </w:r>
      <w:r w:rsidR="0084252E" w:rsidRPr="0084252E">
        <w:rPr>
          <w:rFonts w:ascii="Consolas" w:hAnsi="Consolas"/>
          <w:sz w:val="20"/>
          <w:szCs w:val="20"/>
        </w:rPr>
        <w:t>Debug.Assert(false)</w:t>
      </w:r>
      <w:r w:rsidR="0084252E">
        <w:t xml:space="preserve"> followed by </w:t>
      </w:r>
      <w:r w:rsidR="0084252E" w:rsidRPr="0084252E">
        <w:rPr>
          <w:rFonts w:ascii="Consolas" w:hAnsi="Consolas"/>
          <w:sz w:val="20"/>
          <w:szCs w:val="20"/>
        </w:rPr>
        <w:t>Environment.FailFast()</w:t>
      </w:r>
      <w:r w:rsidR="0084252E">
        <w:t xml:space="preserve"> if the condition is false and to do nothing if the condition is true. (Note that this induces an external reference to System.dll if </w:t>
      </w:r>
      <w:r w:rsidR="00777465">
        <w:t>the assembly being rewritten did not already</w:t>
      </w:r>
      <w:r w:rsidR="0084252E">
        <w:t>.)</w:t>
      </w:r>
    </w:p>
    <w:p w:rsidR="00AE2B0B" w:rsidRPr="00AE2B0B" w:rsidRDefault="00AE2B0B" w:rsidP="00AE2B0B">
      <w:pPr>
        <w:pStyle w:val="NormalNext"/>
      </w:pPr>
    </w:p>
    <w:p w:rsidR="00AE2B0B" w:rsidRPr="00AE2B0B" w:rsidRDefault="003D14CD" w:rsidP="00AE2B0B">
      <w:ins w:id="105" w:author="Manuel Fahndrich" w:date="2008-10-02T16:57:00Z">
        <w:r>
          <w:t xml:space="preserve">Runtime behavior of </w:t>
        </w:r>
      </w:ins>
      <w:del w:id="106" w:author="Manuel Fahndrich" w:date="2008-10-02T16:57:00Z">
        <w:r w:rsidR="00AE2B0B" w:rsidDel="003D14CD">
          <w:delText>A</w:delText>
        </w:r>
      </w:del>
      <w:ins w:id="107" w:author="Manuel Fahndrich" w:date="2008-10-02T16:57:00Z">
        <w:r>
          <w:t>a</w:t>
        </w:r>
      </w:ins>
      <w:r w:rsidR="00AE2B0B">
        <w:t>ssertions and assumptions are already defined in the original Contract class. However, their behavior can be modified with the rewriter.</w:t>
      </w:r>
    </w:p>
    <w:p w:rsidR="00777465" w:rsidRPr="00777465" w:rsidRDefault="00777465" w:rsidP="00777465">
      <w:pPr>
        <w:pStyle w:val="NormalNext"/>
      </w:pPr>
    </w:p>
    <w:p w:rsidR="0084252E" w:rsidRDefault="0084252E" w:rsidP="00777465">
      <w:pPr>
        <w:rPr>
          <w:ins w:id="108" w:author="Manuel Fahndrich" w:date="2008-09-11T12:57:00Z"/>
        </w:rPr>
      </w:pPr>
      <w:r>
        <w:t>By using the /rewriterMethods option to the binary rewriter, arbitrary behavior</w:t>
      </w:r>
      <w:r w:rsidR="00AE2B0B">
        <w:t>s</w:t>
      </w:r>
      <w:r>
        <w:t xml:space="preserve"> can be provided. An assembly and class are specified using the option. The class may contain a definition for any of </w:t>
      </w:r>
      <w:r w:rsidR="00AE2B0B">
        <w:t xml:space="preserve">ten </w:t>
      </w:r>
      <w:r>
        <w:t xml:space="preserve">methods: two each for </w:t>
      </w:r>
      <w:r w:rsidR="00AE2B0B">
        <w:t xml:space="preserve">assertions, assumptions, </w:t>
      </w:r>
      <w:r>
        <w:t xml:space="preserve">preconditions, postconditions, and invariants. They must all be static methods that return </w:t>
      </w:r>
      <w:r w:rsidRPr="00777465">
        <w:rPr>
          <w:rFonts w:ascii="Consolas" w:hAnsi="Consolas"/>
          <w:sz w:val="20"/>
          <w:szCs w:val="20"/>
        </w:rPr>
        <w:t>void</w:t>
      </w:r>
      <w:r>
        <w:t>. The</w:t>
      </w:r>
      <w:r w:rsidR="00AE2B0B">
        <w:t>y</w:t>
      </w:r>
      <w:r>
        <w:t xml:space="preserve"> must be named </w:t>
      </w:r>
      <w:r w:rsidR="00AE2B0B">
        <w:t xml:space="preserve">“Assert”, “Assume”, </w:t>
      </w:r>
      <w:r>
        <w:t>“Requires”, “Ensures”</w:t>
      </w:r>
      <w:r w:rsidR="00AE2B0B">
        <w:t>,</w:t>
      </w:r>
      <w:r>
        <w:t xml:space="preserve"> and “Invariant”</w:t>
      </w:r>
      <w:r w:rsidR="00AE2B0B">
        <w:t>, respectively</w:t>
      </w:r>
      <w:r>
        <w:t xml:space="preserve">. The first of each pair must take a single boolean argument and the second of each pair must take two arguments, the first of type boolean and the </w:t>
      </w:r>
      <w:r>
        <w:lastRenderedPageBreak/>
        <w:t>second of type string.</w:t>
      </w:r>
      <w:r w:rsidR="00777465">
        <w:t xml:space="preserve"> If the appropriate method is not found, then the default behavior is used for that method.</w:t>
      </w:r>
    </w:p>
    <w:p w:rsidR="00D71F6D" w:rsidRDefault="00483186">
      <w:pPr>
        <w:pStyle w:val="NormalNext"/>
        <w:ind w:firstLine="0"/>
        <w:rPr>
          <w:ins w:id="109" w:author="Manuel Fahndrich" w:date="2008-09-11T12:57:00Z"/>
        </w:rPr>
        <w:pPrChange w:id="110" w:author="Manuel Fahndrich" w:date="2008-09-11T12:57:00Z">
          <w:pPr/>
        </w:pPrChange>
      </w:pPr>
      <w:ins w:id="111" w:author="Manuel Fahndrich" w:date="2008-09-11T12:57:00Z">
        <w:r>
          <w:t>Here’s a sample implementation that throws exceptions instead of the default behavior.</w:t>
        </w:r>
      </w:ins>
    </w:p>
    <w:p w:rsidR="00D71F6D" w:rsidRDefault="009456F9">
      <w:pPr>
        <w:pStyle w:val="SourceDefinition"/>
        <w:rPr>
          <w:ins w:id="112" w:author="Manuel Fahndrich" w:date="2008-09-11T13:03:00Z"/>
        </w:rPr>
        <w:pPrChange w:id="113" w:author="Manuel Fahndrich" w:date="2008-09-11T13:03:00Z">
          <w:pPr/>
        </w:pPrChange>
      </w:pPr>
      <w:ins w:id="114" w:author="Manuel Fahndrich" w:date="2008-09-11T12:58:00Z">
        <w:r w:rsidRPr="009456F9">
          <w:rPr>
            <w:rPrChange w:id="115" w:author="Manuel Fahndrich" w:date="2008-09-11T13:03:00Z">
              <w:rPr>
                <w:rFonts w:ascii="Courier New" w:eastAsia="Times New Roman" w:hAnsi="Courier New" w:cs="Courier New"/>
                <w:szCs w:val="20"/>
              </w:rPr>
            </w:rPrChange>
          </w:rPr>
          <w:t>namespace MyNameSpace {</w:t>
        </w:r>
      </w:ins>
    </w:p>
    <w:p w:rsidR="00D71F6D" w:rsidRDefault="00483186">
      <w:pPr>
        <w:pStyle w:val="SourceDefinition"/>
        <w:rPr>
          <w:ins w:id="116" w:author="Manuel Fahndrich" w:date="2008-09-11T12:58:00Z"/>
        </w:rPr>
        <w:pPrChange w:id="117" w:author="Manuel Fahndrich" w:date="2008-09-11T13:03:00Z">
          <w:pPr/>
        </w:pPrChange>
      </w:pPr>
      <w:ins w:id="118" w:author="Manuel Fahndrich" w:date="2008-09-11T13:03:00Z">
        <w:r>
          <w:t xml:space="preserve">  public class RequiresException : Exception { </w:t>
        </w:r>
      </w:ins>
      <w:ins w:id="119" w:author="Manuel Fahndrich" w:date="2008-09-11T13:04:00Z">
        <w:r>
          <w:t>… }</w:t>
        </w:r>
      </w:ins>
    </w:p>
    <w:p w:rsidR="00483186" w:rsidRPr="00483186" w:rsidRDefault="00483186" w:rsidP="00483186">
      <w:pPr>
        <w:pStyle w:val="SourceDefinition"/>
        <w:rPr>
          <w:ins w:id="120" w:author="Manuel Fahndrich" w:date="2008-09-11T13:04:00Z"/>
        </w:rPr>
      </w:pPr>
      <w:ins w:id="121" w:author="Manuel Fahndrich" w:date="2008-09-11T13:04:00Z">
        <w:r>
          <w:t xml:space="preserve">  public class EnsuresException : Exception { … }</w:t>
        </w:r>
      </w:ins>
    </w:p>
    <w:p w:rsidR="00483186" w:rsidRPr="00483186" w:rsidRDefault="00483186" w:rsidP="00483186">
      <w:pPr>
        <w:pStyle w:val="SourceDefinition"/>
        <w:rPr>
          <w:ins w:id="122" w:author="Manuel Fahndrich" w:date="2008-09-11T13:04:00Z"/>
        </w:rPr>
      </w:pPr>
      <w:ins w:id="123" w:author="Manuel Fahndrich" w:date="2008-09-11T13:04:00Z">
        <w:r>
          <w:t xml:space="preserve">  public class InvariantException : Exception { … }</w:t>
        </w:r>
      </w:ins>
    </w:p>
    <w:p w:rsidR="00483186" w:rsidRPr="00483186" w:rsidRDefault="00483186" w:rsidP="00483186">
      <w:pPr>
        <w:pStyle w:val="SourceDefinition"/>
        <w:rPr>
          <w:ins w:id="124" w:author="Manuel Fahndrich" w:date="2008-09-11T13:04:00Z"/>
        </w:rPr>
      </w:pPr>
      <w:ins w:id="125" w:author="Manuel Fahndrich" w:date="2008-09-11T13:04:00Z">
        <w:r>
          <w:t xml:space="preserve">  public class AssertException : Exception { … }</w:t>
        </w:r>
      </w:ins>
    </w:p>
    <w:p w:rsidR="00483186" w:rsidRPr="00483186" w:rsidRDefault="00483186" w:rsidP="00483186">
      <w:pPr>
        <w:pStyle w:val="SourceDefinition"/>
        <w:rPr>
          <w:ins w:id="126" w:author="Manuel Fahndrich" w:date="2008-09-11T13:04:00Z"/>
        </w:rPr>
      </w:pPr>
      <w:ins w:id="127" w:author="Manuel Fahndrich" w:date="2008-09-11T13:04:00Z">
        <w:r>
          <w:t xml:space="preserve">  public class AssumeException : Exception { … }</w:t>
        </w:r>
      </w:ins>
    </w:p>
    <w:p w:rsidR="00D71F6D" w:rsidRDefault="00D71F6D">
      <w:pPr>
        <w:pStyle w:val="SourceDefinition"/>
        <w:rPr>
          <w:ins w:id="128" w:author="Manuel Fahndrich" w:date="2008-09-11T13:04:00Z"/>
        </w:rPr>
        <w:pPrChange w:id="129" w:author="Manuel Fahndrich" w:date="2008-09-11T13:03:00Z">
          <w:pPr/>
        </w:pPrChange>
      </w:pPr>
    </w:p>
    <w:p w:rsidR="00D71F6D" w:rsidRDefault="009456F9">
      <w:pPr>
        <w:pStyle w:val="SourceDefinition"/>
        <w:rPr>
          <w:ins w:id="130" w:author="Manuel Fahndrich" w:date="2008-09-11T13:02:00Z"/>
        </w:rPr>
        <w:pPrChange w:id="131" w:author="Manuel Fahndrich" w:date="2008-09-11T13:03:00Z">
          <w:pPr/>
        </w:pPrChange>
      </w:pPr>
      <w:ins w:id="132" w:author="Manuel Fahndrich" w:date="2008-09-11T12:58:00Z">
        <w:r w:rsidRPr="009456F9">
          <w:rPr>
            <w:rPrChange w:id="133" w:author="Manuel Fahndrich" w:date="2008-09-11T13:03:00Z">
              <w:rPr>
                <w:rFonts w:ascii="Courier New" w:eastAsia="Times New Roman" w:hAnsi="Courier New" w:cs="Courier New"/>
                <w:szCs w:val="20"/>
              </w:rPr>
            </w:rPrChange>
          </w:rPr>
          <w:t xml:space="preserve">  </w:t>
        </w:r>
      </w:ins>
      <w:ins w:id="134" w:author="Manuel Fahndrich" w:date="2008-09-11T12:59:00Z">
        <w:r w:rsidRPr="009456F9">
          <w:rPr>
            <w:rPrChange w:id="135" w:author="Manuel Fahndrich" w:date="2008-09-11T13:03:00Z">
              <w:rPr>
                <w:rFonts w:ascii="Courier New" w:eastAsia="Times New Roman" w:hAnsi="Courier New" w:cs="Courier New"/>
                <w:szCs w:val="20"/>
              </w:rPr>
            </w:rPrChange>
          </w:rPr>
          <w:t xml:space="preserve">public static </w:t>
        </w:r>
      </w:ins>
      <w:ins w:id="136" w:author="Manuel Fahndrich" w:date="2008-09-11T12:58:00Z">
        <w:r w:rsidRPr="009456F9">
          <w:rPr>
            <w:rPrChange w:id="137" w:author="Manuel Fahndrich" w:date="2008-09-11T13:03:00Z">
              <w:rPr>
                <w:rFonts w:ascii="Courier New" w:eastAsia="Times New Roman" w:hAnsi="Courier New" w:cs="Courier New"/>
                <w:szCs w:val="20"/>
              </w:rPr>
            </w:rPrChange>
          </w:rPr>
          <w:t xml:space="preserve">class </w:t>
        </w:r>
      </w:ins>
      <w:ins w:id="138" w:author="Manuel Fahndrich" w:date="2008-09-11T12:59:00Z">
        <w:r w:rsidRPr="009456F9">
          <w:rPr>
            <w:rPrChange w:id="139" w:author="Manuel Fahndrich" w:date="2008-09-11T13:03:00Z">
              <w:rPr>
                <w:rFonts w:ascii="Courier New" w:eastAsia="Times New Roman" w:hAnsi="Courier New" w:cs="Courier New"/>
                <w:szCs w:val="20"/>
              </w:rPr>
            </w:rPrChange>
          </w:rPr>
          <w:t>RuntimeFailureMethods {</w:t>
        </w:r>
      </w:ins>
    </w:p>
    <w:p w:rsidR="00D71F6D" w:rsidRDefault="009456F9">
      <w:pPr>
        <w:pStyle w:val="SourceDefinition"/>
        <w:rPr>
          <w:ins w:id="140" w:author="Manuel Fahndrich" w:date="2008-09-11T13:02:00Z"/>
          <w:rPrChange w:id="141" w:author="Manuel Fahndrich" w:date="2008-09-11T13:03:00Z">
            <w:rPr>
              <w:ins w:id="142" w:author="Manuel Fahndrich" w:date="2008-09-11T13:02:00Z"/>
              <w:color w:val="1F497D"/>
            </w:rPr>
          </w:rPrChange>
        </w:rPr>
        <w:pPrChange w:id="143" w:author="Manuel Fahndrich" w:date="2008-09-11T13:03:00Z">
          <w:pPr/>
        </w:pPrChange>
      </w:pPr>
      <w:ins w:id="144" w:author="Manuel Fahndrich" w:date="2008-09-11T13:02:00Z">
        <w:r w:rsidRPr="009456F9">
          <w:rPr>
            <w:rPrChange w:id="145" w:author="Manuel Fahndrich" w:date="2008-09-11T13:03:00Z">
              <w:rPr>
                <w:rFonts w:ascii="Courier New" w:eastAsia="Times New Roman" w:hAnsi="Courier New" w:cs="Courier New"/>
                <w:color w:val="1F497D"/>
                <w:szCs w:val="20"/>
              </w:rPr>
            </w:rPrChange>
          </w:rPr>
          <w:t>    [DebuggerStepThrough]</w:t>
        </w:r>
      </w:ins>
    </w:p>
    <w:p w:rsidR="00D71F6D" w:rsidRDefault="009456F9">
      <w:pPr>
        <w:pStyle w:val="SourceDefinition"/>
        <w:rPr>
          <w:ins w:id="146" w:author="Manuel Fahndrich" w:date="2008-09-11T13:02:00Z"/>
          <w:rPrChange w:id="147" w:author="Manuel Fahndrich" w:date="2008-09-11T13:03:00Z">
            <w:rPr>
              <w:ins w:id="148" w:author="Manuel Fahndrich" w:date="2008-09-11T13:02:00Z"/>
              <w:color w:val="1F497D"/>
            </w:rPr>
          </w:rPrChange>
        </w:rPr>
        <w:pPrChange w:id="149" w:author="Manuel Fahndrich" w:date="2008-09-11T13:03:00Z">
          <w:pPr/>
        </w:pPrChange>
      </w:pPr>
      <w:ins w:id="150" w:author="Manuel Fahndrich" w:date="2008-09-11T13:02:00Z">
        <w:r w:rsidRPr="009456F9">
          <w:rPr>
            <w:rPrChange w:id="151" w:author="Manuel Fahndrich" w:date="2008-09-11T13:03:00Z">
              <w:rPr>
                <w:rFonts w:ascii="Courier New" w:eastAsia="Times New Roman" w:hAnsi="Courier New" w:cs="Courier New"/>
                <w:color w:val="1F497D"/>
                <w:szCs w:val="20"/>
              </w:rPr>
            </w:rPrChange>
          </w:rPr>
          <w:t>    public static void Requires(bool cond, string msg)</w:t>
        </w:r>
      </w:ins>
    </w:p>
    <w:p w:rsidR="00D71F6D" w:rsidRDefault="009456F9">
      <w:pPr>
        <w:pStyle w:val="SourceDefinition"/>
        <w:rPr>
          <w:ins w:id="152" w:author="Manuel Fahndrich" w:date="2008-09-11T13:04:00Z"/>
        </w:rPr>
        <w:pPrChange w:id="153" w:author="Manuel Fahndrich" w:date="2008-09-11T13:03:00Z">
          <w:pPr/>
        </w:pPrChange>
      </w:pPr>
      <w:ins w:id="154" w:author="Manuel Fahndrich" w:date="2008-09-11T13:02:00Z">
        <w:r w:rsidRPr="009456F9">
          <w:rPr>
            <w:rPrChange w:id="155" w:author="Manuel Fahndrich" w:date="2008-09-11T13:03:00Z">
              <w:rPr>
                <w:rFonts w:ascii="Courier New" w:eastAsia="Times New Roman" w:hAnsi="Courier New" w:cs="Courier New"/>
                <w:color w:val="1F497D"/>
                <w:szCs w:val="20"/>
              </w:rPr>
            </w:rPrChange>
          </w:rPr>
          <w:t>    {</w:t>
        </w:r>
      </w:ins>
    </w:p>
    <w:p w:rsidR="00D71F6D" w:rsidRDefault="00483186">
      <w:pPr>
        <w:pStyle w:val="SourceDefinition"/>
        <w:rPr>
          <w:ins w:id="156" w:author="Manuel Fahndrich" w:date="2008-09-11T13:02:00Z"/>
          <w:rPrChange w:id="157" w:author="Manuel Fahndrich" w:date="2008-09-11T13:03:00Z">
            <w:rPr>
              <w:ins w:id="158" w:author="Manuel Fahndrich" w:date="2008-09-11T13:02:00Z"/>
              <w:color w:val="1F497D"/>
            </w:rPr>
          </w:rPrChange>
        </w:rPr>
        <w:pPrChange w:id="159" w:author="Manuel Fahndrich" w:date="2008-09-11T13:03:00Z">
          <w:pPr/>
        </w:pPrChange>
      </w:pPr>
      <w:ins w:id="160" w:author="Manuel Fahndrich" w:date="2008-09-11T13:04:00Z">
        <w:r>
          <w:t xml:space="preserve">      if (!cond) throw new RequiresException(msg);</w:t>
        </w:r>
      </w:ins>
    </w:p>
    <w:p w:rsidR="00D71F6D" w:rsidRDefault="009456F9">
      <w:pPr>
        <w:pStyle w:val="SourceDefinition"/>
        <w:rPr>
          <w:ins w:id="161" w:author="Manuel Fahndrich" w:date="2008-09-11T13:02:00Z"/>
          <w:rPrChange w:id="162" w:author="Manuel Fahndrich" w:date="2008-09-11T13:03:00Z">
            <w:rPr>
              <w:ins w:id="163" w:author="Manuel Fahndrich" w:date="2008-09-11T13:02:00Z"/>
              <w:color w:val="1F497D"/>
            </w:rPr>
          </w:rPrChange>
        </w:rPr>
        <w:pPrChange w:id="164" w:author="Manuel Fahndrich" w:date="2008-09-11T13:03:00Z">
          <w:pPr/>
        </w:pPrChange>
      </w:pPr>
      <w:ins w:id="165" w:author="Manuel Fahndrich" w:date="2008-09-11T13:02:00Z">
        <w:r w:rsidRPr="009456F9">
          <w:rPr>
            <w:rPrChange w:id="166" w:author="Manuel Fahndrich" w:date="2008-09-11T13:03:00Z">
              <w:rPr>
                <w:rFonts w:ascii="Courier New" w:eastAsia="Times New Roman" w:hAnsi="Courier New" w:cs="Courier New"/>
                <w:color w:val="1F497D"/>
                <w:szCs w:val="20"/>
              </w:rPr>
            </w:rPrChange>
          </w:rPr>
          <w:t>    }</w:t>
        </w:r>
      </w:ins>
    </w:p>
    <w:p w:rsidR="00D71F6D" w:rsidRDefault="00D71F6D">
      <w:pPr>
        <w:pStyle w:val="SourceDefinition"/>
        <w:rPr>
          <w:ins w:id="167" w:author="Manuel Fahndrich" w:date="2008-09-11T13:02:00Z"/>
          <w:rPrChange w:id="168" w:author="Manuel Fahndrich" w:date="2008-09-11T13:03:00Z">
            <w:rPr>
              <w:ins w:id="169" w:author="Manuel Fahndrich" w:date="2008-09-11T13:02:00Z"/>
              <w:color w:val="1F497D"/>
            </w:rPr>
          </w:rPrChange>
        </w:rPr>
        <w:pPrChange w:id="170" w:author="Manuel Fahndrich" w:date="2008-09-11T13:03:00Z">
          <w:pPr/>
        </w:pPrChange>
      </w:pPr>
    </w:p>
    <w:p w:rsidR="00D71F6D" w:rsidRDefault="009456F9">
      <w:pPr>
        <w:pStyle w:val="SourceDefinition"/>
        <w:rPr>
          <w:ins w:id="171" w:author="Manuel Fahndrich" w:date="2008-09-11T13:02:00Z"/>
          <w:rPrChange w:id="172" w:author="Manuel Fahndrich" w:date="2008-09-11T13:03:00Z">
            <w:rPr>
              <w:ins w:id="173" w:author="Manuel Fahndrich" w:date="2008-09-11T13:02:00Z"/>
              <w:color w:val="1F497D"/>
            </w:rPr>
          </w:rPrChange>
        </w:rPr>
        <w:pPrChange w:id="174" w:author="Manuel Fahndrich" w:date="2008-09-11T13:03:00Z">
          <w:pPr/>
        </w:pPrChange>
      </w:pPr>
      <w:ins w:id="175" w:author="Manuel Fahndrich" w:date="2008-09-11T13:02:00Z">
        <w:r w:rsidRPr="009456F9">
          <w:rPr>
            <w:rPrChange w:id="176" w:author="Manuel Fahndrich" w:date="2008-09-11T13:03:00Z">
              <w:rPr>
                <w:rFonts w:ascii="Courier New" w:eastAsia="Times New Roman" w:hAnsi="Courier New" w:cs="Courier New"/>
                <w:color w:val="1F497D"/>
                <w:szCs w:val="20"/>
              </w:rPr>
            </w:rPrChange>
          </w:rPr>
          <w:t>    [DebuggerStepThrough]</w:t>
        </w:r>
      </w:ins>
    </w:p>
    <w:p w:rsidR="00D71F6D" w:rsidRDefault="009456F9">
      <w:pPr>
        <w:pStyle w:val="SourceDefinition"/>
        <w:rPr>
          <w:ins w:id="177" w:author="Manuel Fahndrich" w:date="2008-09-11T13:02:00Z"/>
          <w:rPrChange w:id="178" w:author="Manuel Fahndrich" w:date="2008-09-11T13:03:00Z">
            <w:rPr>
              <w:ins w:id="179" w:author="Manuel Fahndrich" w:date="2008-09-11T13:02:00Z"/>
              <w:color w:val="1F497D"/>
            </w:rPr>
          </w:rPrChange>
        </w:rPr>
        <w:pPrChange w:id="180" w:author="Manuel Fahndrich" w:date="2008-09-11T13:03:00Z">
          <w:pPr/>
        </w:pPrChange>
      </w:pPr>
      <w:ins w:id="181" w:author="Manuel Fahndrich" w:date="2008-09-11T13:02:00Z">
        <w:r w:rsidRPr="009456F9">
          <w:rPr>
            <w:rPrChange w:id="182" w:author="Manuel Fahndrich" w:date="2008-09-11T13:03:00Z">
              <w:rPr>
                <w:rFonts w:ascii="Courier New" w:eastAsia="Times New Roman" w:hAnsi="Courier New" w:cs="Courier New"/>
                <w:color w:val="1F497D"/>
                <w:szCs w:val="20"/>
              </w:rPr>
            </w:rPrChange>
          </w:rPr>
          <w:t>    public static void Ensures(bool cond, string msg)</w:t>
        </w:r>
      </w:ins>
    </w:p>
    <w:p w:rsidR="00D71F6D" w:rsidRDefault="009456F9">
      <w:pPr>
        <w:pStyle w:val="SourceDefinition"/>
        <w:rPr>
          <w:ins w:id="183" w:author="Manuel Fahndrich" w:date="2008-09-11T13:05:00Z"/>
        </w:rPr>
        <w:pPrChange w:id="184" w:author="Manuel Fahndrich" w:date="2008-09-11T13:03:00Z">
          <w:pPr/>
        </w:pPrChange>
      </w:pPr>
      <w:ins w:id="185" w:author="Manuel Fahndrich" w:date="2008-09-11T13:02:00Z">
        <w:r w:rsidRPr="009456F9">
          <w:rPr>
            <w:rPrChange w:id="186" w:author="Manuel Fahndrich" w:date="2008-09-11T13:03:00Z">
              <w:rPr>
                <w:rFonts w:ascii="Courier New" w:eastAsia="Times New Roman" w:hAnsi="Courier New" w:cs="Courier New"/>
                <w:color w:val="1F497D"/>
                <w:szCs w:val="20"/>
              </w:rPr>
            </w:rPrChange>
          </w:rPr>
          <w:t>    {</w:t>
        </w:r>
      </w:ins>
    </w:p>
    <w:p w:rsidR="00D71F6D" w:rsidRDefault="00483186">
      <w:pPr>
        <w:pStyle w:val="SourceDefinition"/>
        <w:rPr>
          <w:ins w:id="187" w:author="Manuel Fahndrich" w:date="2008-09-11T13:02:00Z"/>
          <w:rPrChange w:id="188" w:author="Manuel Fahndrich" w:date="2008-09-11T13:03:00Z">
            <w:rPr>
              <w:ins w:id="189" w:author="Manuel Fahndrich" w:date="2008-09-11T13:02:00Z"/>
              <w:color w:val="1F497D"/>
            </w:rPr>
          </w:rPrChange>
        </w:rPr>
        <w:pPrChange w:id="190" w:author="Manuel Fahndrich" w:date="2008-09-11T13:03:00Z">
          <w:pPr/>
        </w:pPrChange>
      </w:pPr>
      <w:ins w:id="191" w:author="Manuel Fahndrich" w:date="2008-09-11T13:05:00Z">
        <w:r>
          <w:t xml:space="preserve">      if (!cond) throw new EnsuresException(msg);</w:t>
        </w:r>
      </w:ins>
    </w:p>
    <w:p w:rsidR="00D71F6D" w:rsidRDefault="009456F9">
      <w:pPr>
        <w:pStyle w:val="SourceDefinition"/>
        <w:rPr>
          <w:ins w:id="192" w:author="Manuel Fahndrich" w:date="2008-09-11T13:02:00Z"/>
          <w:rPrChange w:id="193" w:author="Manuel Fahndrich" w:date="2008-09-11T13:03:00Z">
            <w:rPr>
              <w:ins w:id="194" w:author="Manuel Fahndrich" w:date="2008-09-11T13:02:00Z"/>
              <w:color w:val="1F497D"/>
            </w:rPr>
          </w:rPrChange>
        </w:rPr>
        <w:pPrChange w:id="195" w:author="Manuel Fahndrich" w:date="2008-09-11T13:03:00Z">
          <w:pPr/>
        </w:pPrChange>
      </w:pPr>
      <w:ins w:id="196" w:author="Manuel Fahndrich" w:date="2008-09-11T13:02:00Z">
        <w:r w:rsidRPr="009456F9">
          <w:rPr>
            <w:rPrChange w:id="197" w:author="Manuel Fahndrich" w:date="2008-09-11T13:03:00Z">
              <w:rPr>
                <w:rFonts w:ascii="Courier New" w:eastAsia="Times New Roman" w:hAnsi="Courier New" w:cs="Courier New"/>
                <w:color w:val="1F497D"/>
                <w:szCs w:val="20"/>
              </w:rPr>
            </w:rPrChange>
          </w:rPr>
          <w:t>    }</w:t>
        </w:r>
      </w:ins>
    </w:p>
    <w:p w:rsidR="00D71F6D" w:rsidRDefault="00D71F6D">
      <w:pPr>
        <w:pStyle w:val="SourceDefinition"/>
        <w:rPr>
          <w:ins w:id="198" w:author="Manuel Fahndrich" w:date="2008-09-11T13:02:00Z"/>
          <w:rPrChange w:id="199" w:author="Manuel Fahndrich" w:date="2008-09-11T13:03:00Z">
            <w:rPr>
              <w:ins w:id="200" w:author="Manuel Fahndrich" w:date="2008-09-11T13:02:00Z"/>
              <w:color w:val="1F497D"/>
            </w:rPr>
          </w:rPrChange>
        </w:rPr>
        <w:pPrChange w:id="201" w:author="Manuel Fahndrich" w:date="2008-09-11T13:03:00Z">
          <w:pPr/>
        </w:pPrChange>
      </w:pPr>
    </w:p>
    <w:p w:rsidR="00D71F6D" w:rsidRDefault="009456F9">
      <w:pPr>
        <w:pStyle w:val="SourceDefinition"/>
        <w:rPr>
          <w:ins w:id="202" w:author="Manuel Fahndrich" w:date="2008-09-11T13:02:00Z"/>
          <w:rPrChange w:id="203" w:author="Manuel Fahndrich" w:date="2008-09-11T13:03:00Z">
            <w:rPr>
              <w:ins w:id="204" w:author="Manuel Fahndrich" w:date="2008-09-11T13:02:00Z"/>
              <w:color w:val="1F497D"/>
            </w:rPr>
          </w:rPrChange>
        </w:rPr>
        <w:pPrChange w:id="205" w:author="Manuel Fahndrich" w:date="2008-09-11T13:03:00Z">
          <w:pPr/>
        </w:pPrChange>
      </w:pPr>
      <w:ins w:id="206" w:author="Manuel Fahndrich" w:date="2008-09-11T13:02:00Z">
        <w:r w:rsidRPr="009456F9">
          <w:rPr>
            <w:rPrChange w:id="207" w:author="Manuel Fahndrich" w:date="2008-09-11T13:03:00Z">
              <w:rPr>
                <w:rFonts w:ascii="Courier New" w:eastAsia="Times New Roman" w:hAnsi="Courier New" w:cs="Courier New"/>
                <w:color w:val="1F497D"/>
                <w:szCs w:val="20"/>
              </w:rPr>
            </w:rPrChange>
          </w:rPr>
          <w:t>    [DebuggerStepThrough]</w:t>
        </w:r>
      </w:ins>
    </w:p>
    <w:p w:rsidR="00D71F6D" w:rsidRDefault="009456F9">
      <w:pPr>
        <w:pStyle w:val="SourceDefinition"/>
        <w:rPr>
          <w:ins w:id="208" w:author="Manuel Fahndrich" w:date="2008-09-11T13:02:00Z"/>
          <w:rPrChange w:id="209" w:author="Manuel Fahndrich" w:date="2008-09-11T13:03:00Z">
            <w:rPr>
              <w:ins w:id="210" w:author="Manuel Fahndrich" w:date="2008-09-11T13:02:00Z"/>
              <w:color w:val="1F497D"/>
            </w:rPr>
          </w:rPrChange>
        </w:rPr>
        <w:pPrChange w:id="211" w:author="Manuel Fahndrich" w:date="2008-09-11T13:03:00Z">
          <w:pPr/>
        </w:pPrChange>
      </w:pPr>
      <w:ins w:id="212" w:author="Manuel Fahndrich" w:date="2008-09-11T13:02:00Z">
        <w:r w:rsidRPr="009456F9">
          <w:rPr>
            <w:rPrChange w:id="213" w:author="Manuel Fahndrich" w:date="2008-09-11T13:03:00Z">
              <w:rPr>
                <w:rFonts w:ascii="Courier New" w:eastAsia="Times New Roman" w:hAnsi="Courier New" w:cs="Courier New"/>
                <w:color w:val="1F497D"/>
                <w:szCs w:val="20"/>
              </w:rPr>
            </w:rPrChange>
          </w:rPr>
          <w:t>    public static void Assert(bool cond, string msg)</w:t>
        </w:r>
      </w:ins>
    </w:p>
    <w:p w:rsidR="00D71F6D" w:rsidRDefault="009456F9">
      <w:pPr>
        <w:pStyle w:val="SourceDefinition"/>
        <w:rPr>
          <w:ins w:id="214" w:author="Manuel Fahndrich" w:date="2008-09-11T13:02:00Z"/>
          <w:rPrChange w:id="215" w:author="Manuel Fahndrich" w:date="2008-09-11T13:03:00Z">
            <w:rPr>
              <w:ins w:id="216" w:author="Manuel Fahndrich" w:date="2008-09-11T13:02:00Z"/>
              <w:color w:val="1F497D"/>
            </w:rPr>
          </w:rPrChange>
        </w:rPr>
        <w:pPrChange w:id="217" w:author="Manuel Fahndrich" w:date="2008-09-11T13:03:00Z">
          <w:pPr/>
        </w:pPrChange>
      </w:pPr>
      <w:ins w:id="218" w:author="Manuel Fahndrich" w:date="2008-09-11T13:02:00Z">
        <w:r w:rsidRPr="009456F9">
          <w:rPr>
            <w:rPrChange w:id="219" w:author="Manuel Fahndrich" w:date="2008-09-11T13:03:00Z">
              <w:rPr>
                <w:rFonts w:ascii="Courier New" w:eastAsia="Times New Roman" w:hAnsi="Courier New" w:cs="Courier New"/>
                <w:color w:val="1F497D"/>
                <w:szCs w:val="20"/>
              </w:rPr>
            </w:rPrChange>
          </w:rPr>
          <w:t>    {</w:t>
        </w:r>
      </w:ins>
    </w:p>
    <w:p w:rsidR="00D71F6D" w:rsidRDefault="00483186">
      <w:pPr>
        <w:pStyle w:val="SourceDefinition"/>
        <w:rPr>
          <w:ins w:id="220" w:author="Manuel Fahndrich" w:date="2008-09-11T13:02:00Z"/>
          <w:rPrChange w:id="221" w:author="Manuel Fahndrich" w:date="2008-09-11T13:03:00Z">
            <w:rPr>
              <w:ins w:id="222" w:author="Manuel Fahndrich" w:date="2008-09-11T13:02:00Z"/>
              <w:color w:val="1F497D"/>
            </w:rPr>
          </w:rPrChange>
        </w:rPr>
        <w:pPrChange w:id="223" w:author="Manuel Fahndrich" w:date="2008-09-11T13:03:00Z">
          <w:pPr/>
        </w:pPrChange>
      </w:pPr>
      <w:ins w:id="224" w:author="Manuel Fahndrich" w:date="2008-09-11T13:05:00Z">
        <w:r>
          <w:t xml:space="preserve">      if (!cond) throw new AssertException(msg);</w:t>
        </w:r>
      </w:ins>
    </w:p>
    <w:p w:rsidR="00D71F6D" w:rsidRDefault="009456F9">
      <w:pPr>
        <w:pStyle w:val="SourceDefinition"/>
        <w:rPr>
          <w:ins w:id="225" w:author="Manuel Fahndrich" w:date="2008-09-11T13:02:00Z"/>
          <w:rPrChange w:id="226" w:author="Manuel Fahndrich" w:date="2008-09-11T13:03:00Z">
            <w:rPr>
              <w:ins w:id="227" w:author="Manuel Fahndrich" w:date="2008-09-11T13:02:00Z"/>
              <w:color w:val="1F497D"/>
            </w:rPr>
          </w:rPrChange>
        </w:rPr>
        <w:pPrChange w:id="228" w:author="Manuel Fahndrich" w:date="2008-09-11T13:03:00Z">
          <w:pPr/>
        </w:pPrChange>
      </w:pPr>
      <w:ins w:id="229" w:author="Manuel Fahndrich" w:date="2008-09-11T13:02:00Z">
        <w:r w:rsidRPr="009456F9">
          <w:rPr>
            <w:rPrChange w:id="230" w:author="Manuel Fahndrich" w:date="2008-09-11T13:03:00Z">
              <w:rPr>
                <w:rFonts w:ascii="Courier New" w:eastAsia="Times New Roman" w:hAnsi="Courier New" w:cs="Courier New"/>
                <w:color w:val="1F497D"/>
                <w:szCs w:val="20"/>
              </w:rPr>
            </w:rPrChange>
          </w:rPr>
          <w:t>    }</w:t>
        </w:r>
      </w:ins>
    </w:p>
    <w:p w:rsidR="00D71F6D" w:rsidRDefault="00D71F6D">
      <w:pPr>
        <w:pStyle w:val="SourceDefinition"/>
        <w:rPr>
          <w:ins w:id="231" w:author="Manuel Fahndrich" w:date="2008-09-11T13:02:00Z"/>
          <w:rPrChange w:id="232" w:author="Manuel Fahndrich" w:date="2008-09-11T13:03:00Z">
            <w:rPr>
              <w:ins w:id="233" w:author="Manuel Fahndrich" w:date="2008-09-11T13:02:00Z"/>
              <w:color w:val="1F497D"/>
            </w:rPr>
          </w:rPrChange>
        </w:rPr>
        <w:pPrChange w:id="234" w:author="Manuel Fahndrich" w:date="2008-09-11T13:03:00Z">
          <w:pPr/>
        </w:pPrChange>
      </w:pPr>
    </w:p>
    <w:p w:rsidR="00D71F6D" w:rsidRDefault="009456F9">
      <w:pPr>
        <w:pStyle w:val="SourceDefinition"/>
        <w:rPr>
          <w:ins w:id="235" w:author="Manuel Fahndrich" w:date="2008-09-11T13:02:00Z"/>
          <w:rPrChange w:id="236" w:author="Manuel Fahndrich" w:date="2008-09-11T13:03:00Z">
            <w:rPr>
              <w:ins w:id="237" w:author="Manuel Fahndrich" w:date="2008-09-11T13:02:00Z"/>
              <w:color w:val="1F497D"/>
            </w:rPr>
          </w:rPrChange>
        </w:rPr>
        <w:pPrChange w:id="238" w:author="Manuel Fahndrich" w:date="2008-09-11T13:03:00Z">
          <w:pPr/>
        </w:pPrChange>
      </w:pPr>
      <w:ins w:id="239" w:author="Manuel Fahndrich" w:date="2008-09-11T13:02:00Z">
        <w:r w:rsidRPr="009456F9">
          <w:rPr>
            <w:rPrChange w:id="240" w:author="Manuel Fahndrich" w:date="2008-09-11T13:03:00Z">
              <w:rPr>
                <w:rFonts w:ascii="Courier New" w:eastAsia="Times New Roman" w:hAnsi="Courier New" w:cs="Courier New"/>
                <w:color w:val="1F497D"/>
                <w:szCs w:val="20"/>
              </w:rPr>
            </w:rPrChange>
          </w:rPr>
          <w:t>    [DebuggerStepThrough]</w:t>
        </w:r>
      </w:ins>
    </w:p>
    <w:p w:rsidR="00D71F6D" w:rsidRDefault="009456F9">
      <w:pPr>
        <w:pStyle w:val="SourceDefinition"/>
        <w:rPr>
          <w:ins w:id="241" w:author="Manuel Fahndrich" w:date="2008-09-11T13:02:00Z"/>
          <w:rPrChange w:id="242" w:author="Manuel Fahndrich" w:date="2008-09-11T13:03:00Z">
            <w:rPr>
              <w:ins w:id="243" w:author="Manuel Fahndrich" w:date="2008-09-11T13:02:00Z"/>
              <w:color w:val="1F497D"/>
            </w:rPr>
          </w:rPrChange>
        </w:rPr>
        <w:pPrChange w:id="244" w:author="Manuel Fahndrich" w:date="2008-09-11T13:03:00Z">
          <w:pPr/>
        </w:pPrChange>
      </w:pPr>
      <w:ins w:id="245" w:author="Manuel Fahndrich" w:date="2008-09-11T13:02:00Z">
        <w:r w:rsidRPr="009456F9">
          <w:rPr>
            <w:rPrChange w:id="246" w:author="Manuel Fahndrich" w:date="2008-09-11T13:03:00Z">
              <w:rPr>
                <w:rFonts w:ascii="Courier New" w:eastAsia="Times New Roman" w:hAnsi="Courier New" w:cs="Courier New"/>
                <w:color w:val="1F497D"/>
                <w:szCs w:val="20"/>
              </w:rPr>
            </w:rPrChange>
          </w:rPr>
          <w:t>    public static void Assume(bool cond, string msg)</w:t>
        </w:r>
      </w:ins>
    </w:p>
    <w:p w:rsidR="00D71F6D" w:rsidRDefault="009456F9">
      <w:pPr>
        <w:pStyle w:val="SourceDefinition"/>
        <w:rPr>
          <w:ins w:id="247" w:author="Manuel Fahndrich" w:date="2008-09-11T13:05:00Z"/>
        </w:rPr>
        <w:pPrChange w:id="248" w:author="Manuel Fahndrich" w:date="2008-09-11T13:03:00Z">
          <w:pPr/>
        </w:pPrChange>
      </w:pPr>
      <w:ins w:id="249" w:author="Manuel Fahndrich" w:date="2008-09-11T13:02:00Z">
        <w:r w:rsidRPr="009456F9">
          <w:rPr>
            <w:rPrChange w:id="250" w:author="Manuel Fahndrich" w:date="2008-09-11T13:03:00Z">
              <w:rPr>
                <w:rFonts w:ascii="Courier New" w:eastAsia="Times New Roman" w:hAnsi="Courier New" w:cs="Courier New"/>
                <w:color w:val="1F497D"/>
                <w:szCs w:val="20"/>
              </w:rPr>
            </w:rPrChange>
          </w:rPr>
          <w:t>    {</w:t>
        </w:r>
      </w:ins>
    </w:p>
    <w:p w:rsidR="00D71F6D" w:rsidRDefault="00483186">
      <w:pPr>
        <w:pStyle w:val="SourceDefinition"/>
        <w:rPr>
          <w:ins w:id="251" w:author="Manuel Fahndrich" w:date="2008-09-11T13:02:00Z"/>
          <w:rPrChange w:id="252" w:author="Manuel Fahndrich" w:date="2008-09-11T13:03:00Z">
            <w:rPr>
              <w:ins w:id="253" w:author="Manuel Fahndrich" w:date="2008-09-11T13:02:00Z"/>
              <w:color w:val="1F497D"/>
            </w:rPr>
          </w:rPrChange>
        </w:rPr>
        <w:pPrChange w:id="254" w:author="Manuel Fahndrich" w:date="2008-09-11T13:03:00Z">
          <w:pPr/>
        </w:pPrChange>
      </w:pPr>
      <w:ins w:id="255" w:author="Manuel Fahndrich" w:date="2008-09-11T13:05:00Z">
        <w:r>
          <w:t xml:space="preserve">      if (!cond) throw new AssumeException(msg);</w:t>
        </w:r>
      </w:ins>
    </w:p>
    <w:p w:rsidR="00D71F6D" w:rsidRDefault="009456F9">
      <w:pPr>
        <w:pStyle w:val="SourceDefinition"/>
        <w:rPr>
          <w:ins w:id="256" w:author="Manuel Fahndrich" w:date="2008-09-11T13:02:00Z"/>
          <w:rPrChange w:id="257" w:author="Manuel Fahndrich" w:date="2008-09-11T13:03:00Z">
            <w:rPr>
              <w:ins w:id="258" w:author="Manuel Fahndrich" w:date="2008-09-11T13:02:00Z"/>
              <w:color w:val="1F497D"/>
            </w:rPr>
          </w:rPrChange>
        </w:rPr>
        <w:pPrChange w:id="259" w:author="Manuel Fahndrich" w:date="2008-09-11T13:03:00Z">
          <w:pPr/>
        </w:pPrChange>
      </w:pPr>
      <w:ins w:id="260" w:author="Manuel Fahndrich" w:date="2008-09-11T13:02:00Z">
        <w:r w:rsidRPr="009456F9">
          <w:rPr>
            <w:rPrChange w:id="261" w:author="Manuel Fahndrich" w:date="2008-09-11T13:03:00Z">
              <w:rPr>
                <w:rFonts w:ascii="Courier New" w:eastAsia="Times New Roman" w:hAnsi="Courier New" w:cs="Courier New"/>
                <w:color w:val="1F497D"/>
                <w:szCs w:val="20"/>
              </w:rPr>
            </w:rPrChange>
          </w:rPr>
          <w:t>    }</w:t>
        </w:r>
      </w:ins>
    </w:p>
    <w:p w:rsidR="00D71F6D" w:rsidRDefault="00D71F6D">
      <w:pPr>
        <w:pStyle w:val="SourceDefinition"/>
        <w:rPr>
          <w:ins w:id="262" w:author="Manuel Fahndrich" w:date="2008-09-11T13:02:00Z"/>
          <w:rPrChange w:id="263" w:author="Manuel Fahndrich" w:date="2008-09-11T13:03:00Z">
            <w:rPr>
              <w:ins w:id="264" w:author="Manuel Fahndrich" w:date="2008-09-11T13:02:00Z"/>
              <w:color w:val="1F497D"/>
            </w:rPr>
          </w:rPrChange>
        </w:rPr>
        <w:pPrChange w:id="265" w:author="Manuel Fahndrich" w:date="2008-09-11T13:03:00Z">
          <w:pPr/>
        </w:pPrChange>
      </w:pPr>
    </w:p>
    <w:p w:rsidR="00D71F6D" w:rsidRDefault="009456F9">
      <w:pPr>
        <w:pStyle w:val="SourceDefinition"/>
        <w:rPr>
          <w:ins w:id="266" w:author="Manuel Fahndrich" w:date="2008-09-11T13:02:00Z"/>
          <w:rPrChange w:id="267" w:author="Manuel Fahndrich" w:date="2008-09-11T13:03:00Z">
            <w:rPr>
              <w:ins w:id="268" w:author="Manuel Fahndrich" w:date="2008-09-11T13:02:00Z"/>
              <w:color w:val="1F497D"/>
            </w:rPr>
          </w:rPrChange>
        </w:rPr>
        <w:pPrChange w:id="269" w:author="Manuel Fahndrich" w:date="2008-09-11T13:03:00Z">
          <w:pPr/>
        </w:pPrChange>
      </w:pPr>
      <w:ins w:id="270" w:author="Manuel Fahndrich" w:date="2008-09-11T13:02:00Z">
        <w:r w:rsidRPr="009456F9">
          <w:rPr>
            <w:rPrChange w:id="271" w:author="Manuel Fahndrich" w:date="2008-09-11T13:03:00Z">
              <w:rPr>
                <w:rFonts w:ascii="Courier New" w:eastAsia="Times New Roman" w:hAnsi="Courier New" w:cs="Courier New"/>
                <w:color w:val="1F497D"/>
                <w:szCs w:val="20"/>
              </w:rPr>
            </w:rPrChange>
          </w:rPr>
          <w:t>    [DebuggerStepThrough]</w:t>
        </w:r>
      </w:ins>
    </w:p>
    <w:p w:rsidR="00D71F6D" w:rsidRDefault="009456F9">
      <w:pPr>
        <w:pStyle w:val="SourceDefinition"/>
        <w:rPr>
          <w:ins w:id="272" w:author="Manuel Fahndrich" w:date="2008-09-11T13:02:00Z"/>
          <w:rPrChange w:id="273" w:author="Manuel Fahndrich" w:date="2008-09-11T13:03:00Z">
            <w:rPr>
              <w:ins w:id="274" w:author="Manuel Fahndrich" w:date="2008-09-11T13:02:00Z"/>
              <w:color w:val="1F497D"/>
            </w:rPr>
          </w:rPrChange>
        </w:rPr>
        <w:pPrChange w:id="275" w:author="Manuel Fahndrich" w:date="2008-09-11T13:03:00Z">
          <w:pPr/>
        </w:pPrChange>
      </w:pPr>
      <w:ins w:id="276" w:author="Manuel Fahndrich" w:date="2008-09-11T13:02:00Z">
        <w:r w:rsidRPr="009456F9">
          <w:rPr>
            <w:rPrChange w:id="277" w:author="Manuel Fahndrich" w:date="2008-09-11T13:03:00Z">
              <w:rPr>
                <w:rFonts w:ascii="Courier New" w:eastAsia="Times New Roman" w:hAnsi="Courier New" w:cs="Courier New"/>
                <w:color w:val="1F497D"/>
                <w:szCs w:val="20"/>
              </w:rPr>
            </w:rPrChange>
          </w:rPr>
          <w:t>    public static void Invariant(bool cond, string msg)</w:t>
        </w:r>
      </w:ins>
    </w:p>
    <w:p w:rsidR="00D71F6D" w:rsidRDefault="009456F9">
      <w:pPr>
        <w:pStyle w:val="SourceDefinition"/>
        <w:rPr>
          <w:ins w:id="278" w:author="Manuel Fahndrich" w:date="2008-09-11T13:02:00Z"/>
          <w:rPrChange w:id="279" w:author="Manuel Fahndrich" w:date="2008-09-11T13:03:00Z">
            <w:rPr>
              <w:ins w:id="280" w:author="Manuel Fahndrich" w:date="2008-09-11T13:02:00Z"/>
              <w:color w:val="1F497D"/>
            </w:rPr>
          </w:rPrChange>
        </w:rPr>
        <w:pPrChange w:id="281" w:author="Manuel Fahndrich" w:date="2008-09-11T13:03:00Z">
          <w:pPr/>
        </w:pPrChange>
      </w:pPr>
      <w:ins w:id="282" w:author="Manuel Fahndrich" w:date="2008-09-11T13:02:00Z">
        <w:r w:rsidRPr="009456F9">
          <w:rPr>
            <w:rPrChange w:id="283" w:author="Manuel Fahndrich" w:date="2008-09-11T13:03:00Z">
              <w:rPr>
                <w:rFonts w:ascii="Courier New" w:eastAsia="Times New Roman" w:hAnsi="Courier New" w:cs="Courier New"/>
                <w:color w:val="1F497D"/>
                <w:szCs w:val="20"/>
              </w:rPr>
            </w:rPrChange>
          </w:rPr>
          <w:t>    {</w:t>
        </w:r>
      </w:ins>
    </w:p>
    <w:p w:rsidR="00D71F6D" w:rsidRDefault="00483186">
      <w:pPr>
        <w:pStyle w:val="SourceDefinition"/>
        <w:rPr>
          <w:ins w:id="284" w:author="Manuel Fahndrich" w:date="2008-09-11T13:02:00Z"/>
          <w:rPrChange w:id="285" w:author="Manuel Fahndrich" w:date="2008-09-11T13:03:00Z">
            <w:rPr>
              <w:ins w:id="286" w:author="Manuel Fahndrich" w:date="2008-09-11T13:02:00Z"/>
              <w:color w:val="1F497D"/>
            </w:rPr>
          </w:rPrChange>
        </w:rPr>
        <w:pPrChange w:id="287" w:author="Manuel Fahndrich" w:date="2008-09-11T13:03:00Z">
          <w:pPr/>
        </w:pPrChange>
      </w:pPr>
      <w:ins w:id="288" w:author="Manuel Fahndrich" w:date="2008-09-11T13:05:00Z">
        <w:r>
          <w:t xml:space="preserve">      if </w:t>
        </w:r>
      </w:ins>
      <w:ins w:id="289" w:author="Manuel Fahndrich" w:date="2008-09-11T13:06:00Z">
        <w:r>
          <w:t>(!cond) throw new InvariantException(msg);</w:t>
        </w:r>
      </w:ins>
    </w:p>
    <w:p w:rsidR="00D71F6D" w:rsidRDefault="009456F9">
      <w:pPr>
        <w:pStyle w:val="SourceDefinition"/>
        <w:rPr>
          <w:ins w:id="290" w:author="Manuel Fahndrich" w:date="2008-09-11T13:02:00Z"/>
          <w:rPrChange w:id="291" w:author="Manuel Fahndrich" w:date="2008-09-11T13:03:00Z">
            <w:rPr>
              <w:ins w:id="292" w:author="Manuel Fahndrich" w:date="2008-09-11T13:02:00Z"/>
              <w:color w:val="1F497D"/>
            </w:rPr>
          </w:rPrChange>
        </w:rPr>
        <w:pPrChange w:id="293" w:author="Manuel Fahndrich" w:date="2008-09-11T13:03:00Z">
          <w:pPr/>
        </w:pPrChange>
      </w:pPr>
      <w:ins w:id="294" w:author="Manuel Fahndrich" w:date="2008-09-11T13:02:00Z">
        <w:r w:rsidRPr="009456F9">
          <w:rPr>
            <w:rPrChange w:id="295" w:author="Manuel Fahndrich" w:date="2008-09-11T13:03:00Z">
              <w:rPr>
                <w:rFonts w:ascii="Courier New" w:eastAsia="Times New Roman" w:hAnsi="Courier New" w:cs="Courier New"/>
                <w:color w:val="1F497D"/>
                <w:szCs w:val="20"/>
              </w:rPr>
            </w:rPrChange>
          </w:rPr>
          <w:t>    }</w:t>
        </w:r>
      </w:ins>
    </w:p>
    <w:p w:rsidR="00D71F6D" w:rsidRDefault="00D71F6D">
      <w:pPr>
        <w:pStyle w:val="SourceDefinition"/>
        <w:rPr>
          <w:ins w:id="296" w:author="Manuel Fahndrich" w:date="2008-09-11T12:59:00Z"/>
        </w:rPr>
        <w:pPrChange w:id="297" w:author="Manuel Fahndrich" w:date="2008-09-11T13:03:00Z">
          <w:pPr/>
        </w:pPrChange>
      </w:pPr>
    </w:p>
    <w:p w:rsidR="00D71F6D" w:rsidRDefault="009456F9">
      <w:pPr>
        <w:pStyle w:val="SourceDefinition"/>
        <w:rPr>
          <w:ins w:id="298" w:author="Manuel Fahndrich" w:date="2008-09-11T12:59:00Z"/>
        </w:rPr>
        <w:pPrChange w:id="299" w:author="Manuel Fahndrich" w:date="2008-09-11T13:03:00Z">
          <w:pPr/>
        </w:pPrChange>
      </w:pPr>
      <w:ins w:id="300" w:author="Manuel Fahndrich" w:date="2008-09-11T12:59:00Z">
        <w:r w:rsidRPr="009456F9">
          <w:rPr>
            <w:rPrChange w:id="301" w:author="Manuel Fahndrich" w:date="2008-09-11T13:03:00Z">
              <w:rPr>
                <w:rFonts w:ascii="Courier New" w:eastAsia="Times New Roman" w:hAnsi="Courier New" w:cs="Courier New"/>
                <w:szCs w:val="20"/>
              </w:rPr>
            </w:rPrChange>
          </w:rPr>
          <w:t xml:space="preserve">  }</w:t>
        </w:r>
      </w:ins>
    </w:p>
    <w:p w:rsidR="00D71F6D" w:rsidRDefault="009456F9">
      <w:pPr>
        <w:pStyle w:val="SourceDefinition"/>
        <w:pPrChange w:id="302" w:author="Manuel Fahndrich" w:date="2008-09-11T13:03:00Z">
          <w:pPr/>
        </w:pPrChange>
      </w:pPr>
      <w:ins w:id="303" w:author="Manuel Fahndrich" w:date="2008-09-11T12:59:00Z">
        <w:r w:rsidRPr="009456F9">
          <w:rPr>
            <w:rPrChange w:id="304" w:author="Manuel Fahndrich" w:date="2008-09-11T13:03:00Z">
              <w:rPr>
                <w:rFonts w:ascii="Courier New" w:eastAsia="Times New Roman" w:hAnsi="Courier New" w:cs="Courier New"/>
                <w:szCs w:val="20"/>
              </w:rPr>
            </w:rPrChange>
          </w:rPr>
          <w:t>}</w:t>
        </w:r>
      </w:ins>
    </w:p>
    <w:p w:rsidR="00777465" w:rsidRDefault="00777465" w:rsidP="00777465">
      <w:pPr>
        <w:pStyle w:val="NormalNext"/>
      </w:pPr>
    </w:p>
    <w:p w:rsidR="00777465" w:rsidRDefault="00777465" w:rsidP="00777465">
      <w:r>
        <w:t>Of course, when this option is used, the specified assembly must be able to be found by the binary rewriter and then deployed with the rewritten assembly when it is executed.</w:t>
      </w:r>
    </w:p>
    <w:p w:rsidR="007375DF" w:rsidRDefault="007375DF" w:rsidP="007375DF">
      <w:pPr>
        <w:pStyle w:val="Heading2"/>
      </w:pPr>
      <w:r>
        <w:t>Binary Rewriter command line options</w:t>
      </w:r>
    </w:p>
    <w:p w:rsidR="007375DF" w:rsidRPr="0072175F" w:rsidRDefault="007375DF" w:rsidP="007375DF">
      <w:pPr>
        <w:pStyle w:val="NormalWeb"/>
        <w:rPr>
          <w:rFonts w:asciiTheme="minorHAnsi" w:hAnsiTheme="minorHAnsi"/>
          <w:sz w:val="22"/>
          <w:szCs w:val="22"/>
        </w:rPr>
      </w:pPr>
      <w:r w:rsidRPr="0072175F">
        <w:rPr>
          <w:rFonts w:asciiTheme="minorHAnsi" w:hAnsiTheme="minorHAnsi"/>
          <w:sz w:val="22"/>
          <w:szCs w:val="22"/>
        </w:rPr>
        <w:t xml:space="preserve">To rewrite an assembly, use the command-line tool </w:t>
      </w:r>
      <w:r w:rsidRPr="00165ABF">
        <w:rPr>
          <w:rStyle w:val="Code"/>
        </w:rPr>
        <w:t>Foxtrot.exe</w:t>
      </w:r>
      <w:r w:rsidRPr="0072175F">
        <w:rPr>
          <w:rFonts w:asciiTheme="minorHAnsi" w:hAnsiTheme="minorHAnsi"/>
          <w:sz w:val="22"/>
          <w:szCs w:val="22"/>
        </w:rPr>
        <w:t xml:space="preserve"> with the </w:t>
      </w:r>
      <w:r w:rsidRPr="00165ABF">
        <w:rPr>
          <w:rStyle w:val="Code"/>
        </w:rPr>
        <w:t>/rewrite</w:t>
      </w:r>
      <w:r w:rsidRPr="0072175F">
        <w:rPr>
          <w:rFonts w:asciiTheme="minorHAnsi" w:hAnsiTheme="minorHAnsi"/>
          <w:sz w:val="22"/>
          <w:szCs w:val="22"/>
        </w:rPr>
        <w:t xml:space="preserve"> option.</w:t>
      </w:r>
    </w:p>
    <w:p w:rsidR="007375DF" w:rsidRDefault="007375DF" w:rsidP="007375DF">
      <w:pPr>
        <w:ind w:left="1620" w:hanging="1620"/>
      </w:pPr>
      <w:r>
        <w:rPr>
          <w:rFonts w:ascii="Consolas" w:hAnsi="Consolas"/>
          <w:sz w:val="20"/>
          <w:szCs w:val="20"/>
        </w:rPr>
        <w:lastRenderedPageBreak/>
        <w:t>Usage: Foxtrot [/verify[+|-]] [/rewrite[+|-]] [/debug[+|-]] [/shortBranches[+|-]] [/out:&lt;string&gt;] [/contracts:&lt;string&gt;]* [/libpaths:&lt;string&gt;]* [/passthrough[+|-]] [/verbose[+|-]] [/warn:&lt;uint&gt;] [/targetplatform:&lt;string&gt;] [/allowRewritten[+|-]] [/pureProps[+|-]] [/rewriterMethods:&lt;string&gt;] &lt;assembly&gt; @&lt;file&gt;</w:t>
      </w:r>
    </w:p>
    <w:tbl>
      <w:tblPr>
        <w:tblW w:w="5414" w:type="pct"/>
        <w:tblLayout w:type="fixed"/>
        <w:tblCellMar>
          <w:left w:w="0" w:type="dxa"/>
          <w:right w:w="0" w:type="dxa"/>
        </w:tblCellMar>
        <w:tblLook w:val="04A0"/>
      </w:tblPr>
      <w:tblGrid>
        <w:gridCol w:w="3347"/>
        <w:gridCol w:w="7022"/>
      </w:tblGrid>
      <w:tr w:rsidR="007375DF" w:rsidTr="00D71F6D">
        <w:trPr>
          <w:trHeight w:val="462"/>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[/verify[+|-]]</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Statically verifies that the given assembly has no contract violations. Default value:'-' (Short form: /v)</w:t>
            </w:r>
          </w:p>
        </w:tc>
      </w:tr>
      <w:tr w:rsidR="007375DF" w:rsidTr="00D71F6D">
        <w:trPr>
          <w:trHeight w:val="479"/>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[/rewrite[+|-]]</w:t>
            </w:r>
          </w:p>
        </w:tc>
        <w:tc>
          <w:tcPr>
            <w:tcW w:w="3386" w:type="pct"/>
            <w:tcMar>
              <w:top w:w="0" w:type="dxa"/>
              <w:left w:w="108" w:type="dxa"/>
              <w:bottom w:w="0" w:type="dxa"/>
              <w:right w:w="108" w:type="dxa"/>
            </w:tcMar>
            <w:hideMark/>
          </w:tcPr>
          <w:p w:rsidR="007375DF" w:rsidRDefault="007375DF" w:rsidP="00D71F6D">
            <w:pPr>
              <w:ind w:right="252"/>
              <w:rPr>
                <w:sz w:val="24"/>
                <w:szCs w:val="24"/>
              </w:rPr>
            </w:pPr>
            <w:r>
              <w:rPr>
                <w:rFonts w:ascii="Consolas" w:hAnsi="Consolas"/>
                <w:sz w:val="20"/>
                <w:szCs w:val="20"/>
              </w:rPr>
              <w:t>Rewrites the given assembly to insert runtime contract checks. Default value:'-' (Short form: /r)</w:t>
            </w:r>
          </w:p>
        </w:tc>
      </w:tr>
      <w:tr w:rsidR="007375DF" w:rsidTr="00D71F6D">
        <w:trPr>
          <w:trHeight w:val="247"/>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[/debug[+|-]]</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Use debug information. Default value:'+' (Short form: /d)</w:t>
            </w:r>
          </w:p>
        </w:tc>
      </w:tr>
      <w:tr w:rsidR="007375DF" w:rsidTr="00D71F6D">
        <w:trPr>
          <w:trHeight w:val="462"/>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[/shortBranches[+|-]]</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Preserve short branches in the rewritten assembly. Default value:'+' (Short form: /s)</w:t>
            </w:r>
          </w:p>
        </w:tc>
      </w:tr>
      <w:tr w:rsidR="007375DF" w:rsidTr="00D71F6D">
        <w:trPr>
          <w:trHeight w:val="479"/>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[/out:&lt;string&gt;]</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Output path for the rewritten assembly. Default value:'same' (Short form: /o)</w:t>
            </w:r>
          </w:p>
        </w:tc>
      </w:tr>
      <w:tr w:rsidR="007375DF" w:rsidTr="00D71F6D">
        <w:trPr>
          <w:trHeight w:val="247"/>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[/contracts:&lt;string&gt;]*</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Out-of-band contract assemblies. (Short form: /c)</w:t>
            </w:r>
          </w:p>
        </w:tc>
      </w:tr>
      <w:tr w:rsidR="007375DF" w:rsidTr="00D71F6D">
        <w:trPr>
          <w:trHeight w:val="462"/>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[/libpaths:&lt;string&gt;]*</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Additional paths to search for referenced assemblies. (Short form: /l)</w:t>
            </w:r>
          </w:p>
        </w:tc>
      </w:tr>
      <w:tr w:rsidR="007375DF" w:rsidTr="00D71F6D">
        <w:trPr>
          <w:trHeight w:val="479"/>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[/verbose[+|-]]</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Print out statistics on each method processed. Default value:'-'</w:t>
            </w:r>
          </w:p>
        </w:tc>
      </w:tr>
      <w:tr w:rsidR="007375DF" w:rsidTr="00D71F6D">
        <w:trPr>
          <w:trHeight w:val="247"/>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[/warn:&lt;uint&gt;]</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Set warning level (0-4) Default value:'1' (Short form: /w)</w:t>
            </w:r>
          </w:p>
        </w:tc>
      </w:tr>
      <w:tr w:rsidR="007375DF" w:rsidTr="00D71F6D">
        <w:trPr>
          <w:trHeight w:val="231"/>
        </w:trPr>
        <w:tc>
          <w:tcPr>
            <w:tcW w:w="1614"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[/targetpltform:&lt;string&gt;]</w:t>
            </w:r>
          </w:p>
        </w:tc>
        <w:tc>
          <w:tcPr>
            <w:tcW w:w="3386"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Path to alternate set of framework assemblies. Default value: '' (Short form: /tp)</w:t>
            </w:r>
          </w:p>
        </w:tc>
      </w:tr>
      <w:tr w:rsidR="007375DF" w:rsidTr="00D71F6D">
        <w:trPr>
          <w:trHeight w:val="231"/>
        </w:trPr>
        <w:tc>
          <w:tcPr>
            <w:tcW w:w="1614"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[/allowRewritten[+|-]]</w:t>
            </w:r>
          </w:p>
        </w:tc>
        <w:tc>
          <w:tcPr>
            <w:tcW w:w="3386"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Silently do nothing if the input assembly has already been rewritten. Default value: '-' (Short form: /ar)</w:t>
            </w:r>
          </w:p>
        </w:tc>
      </w:tr>
      <w:tr w:rsidR="007375DF" w:rsidTr="00D71F6D">
        <w:trPr>
          <w:trHeight w:val="231"/>
        </w:trPr>
        <w:tc>
          <w:tcPr>
            <w:tcW w:w="1614"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[/pureProps[+|-]]</w:t>
            </w:r>
          </w:p>
        </w:tc>
        <w:tc>
          <w:tcPr>
            <w:tcW w:w="3386"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Determines whether property getters (and operators) are assumed to be pure or not. Default value: '+' (Short form: /pp)</w:t>
            </w:r>
          </w:p>
        </w:tc>
      </w:tr>
      <w:tr w:rsidR="007375DF" w:rsidTr="00D71F6D">
        <w:trPr>
          <w:trHeight w:val="231"/>
        </w:trPr>
        <w:tc>
          <w:tcPr>
            <w:tcW w:w="1614"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[/rewriterMethods:&lt;string&gt;]</w:t>
            </w:r>
          </w:p>
        </w:tc>
        <w:tc>
          <w:tcPr>
            <w:tcW w:w="3386"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Alternative methods to use for checking contracts at runtime. Syntax: /rw:&lt;assembly name&gt;,&lt;class name&gt;. (Short form: /rw)</w:t>
            </w:r>
          </w:p>
        </w:tc>
      </w:tr>
      <w:tr w:rsidR="007375DF" w:rsidTr="00D71F6D">
        <w:trPr>
          <w:trHeight w:val="231"/>
        </w:trPr>
        <w:tc>
          <w:tcPr>
            <w:tcW w:w="1614"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&lt;assembly&gt;</w:t>
            </w:r>
          </w:p>
        </w:tc>
        <w:tc>
          <w:tcPr>
            <w:tcW w:w="3386" w:type="pct"/>
            <w:tcMar>
              <w:top w:w="0" w:type="dxa"/>
              <w:left w:w="108" w:type="dxa"/>
              <w:bottom w:w="0" w:type="dxa"/>
              <w:right w:w="108" w:type="dxa"/>
            </w:tcMar>
            <w:hideMark/>
          </w:tcPr>
          <w:p w:rsidR="007375DF" w:rsidRDefault="007375DF" w:rsidP="00D71F6D">
            <w:pPr>
              <w:pStyle w:val="NormalWeb"/>
            </w:pPr>
            <w:r>
              <w:rPr>
                <w:rFonts w:ascii="Consolas" w:hAnsi="Consolas"/>
                <w:sz w:val="20"/>
                <w:szCs w:val="20"/>
              </w:rPr>
              <w:t>Assembly to process.</w:t>
            </w:r>
          </w:p>
        </w:tc>
      </w:tr>
      <w:tr w:rsidR="007375DF" w:rsidTr="00D71F6D">
        <w:trPr>
          <w:trHeight w:val="231"/>
        </w:trPr>
        <w:tc>
          <w:tcPr>
            <w:tcW w:w="1614"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@&lt;file&gt;</w:t>
            </w:r>
          </w:p>
        </w:tc>
        <w:tc>
          <w:tcPr>
            <w:tcW w:w="3386" w:type="pct"/>
            <w:tcMar>
              <w:top w:w="0" w:type="dxa"/>
              <w:left w:w="108" w:type="dxa"/>
              <w:bottom w:w="0" w:type="dxa"/>
              <w:right w:w="108" w:type="dxa"/>
            </w:tcMar>
            <w:hideMark/>
          </w:tcPr>
          <w:p w:rsidR="007375DF" w:rsidRDefault="007375DF" w:rsidP="00D71F6D">
            <w:pPr>
              <w:pStyle w:val="NormalWeb"/>
              <w:rPr>
                <w:rFonts w:ascii="Consolas" w:hAnsi="Consolas"/>
                <w:sz w:val="20"/>
                <w:szCs w:val="20"/>
              </w:rPr>
            </w:pPr>
            <w:r>
              <w:rPr>
                <w:rFonts w:ascii="Consolas" w:hAnsi="Consolas"/>
                <w:sz w:val="20"/>
                <w:szCs w:val="20"/>
              </w:rPr>
              <w:t>Read response file for more options.</w:t>
            </w:r>
          </w:p>
        </w:tc>
      </w:tr>
    </w:tbl>
    <w:p w:rsidR="007375DF" w:rsidRDefault="007375DF" w:rsidP="007375DF">
      <w:pPr>
        <w:pStyle w:val="NormalNext"/>
      </w:pPr>
    </w:p>
    <w:p w:rsidR="007375DF" w:rsidRDefault="007375DF" w:rsidP="007375DF">
      <w:pPr>
        <w:pStyle w:val="Heading2"/>
      </w:pPr>
      <w:r>
        <w:t>Trouble</w:t>
      </w:r>
      <w:ins w:id="305" w:author="Manuel Fahndrich" w:date="2008-10-02T16:49:00Z">
        <w:r w:rsidR="003D14CD">
          <w:t>s</w:t>
        </w:r>
      </w:ins>
      <w:del w:id="306" w:author="Manuel Fahndrich" w:date="2008-10-02T16:49:00Z">
        <w:r w:rsidDel="003D14CD">
          <w:delText>S</w:delText>
        </w:r>
      </w:del>
      <w:r>
        <w:t>hooting</w:t>
      </w:r>
    </w:p>
    <w:p w:rsidR="007375DF" w:rsidRPr="00FD71BC" w:rsidRDefault="007375DF" w:rsidP="007375DF">
      <w:r>
        <w:t xml:space="preserve">When using the binary rewriter, you must use it only after all of the assemblies have been built. In other words, you cannot run it as a post-build step on (the project that builds) assembly A if you are also going to run it as a post-build step on assembly B if B references A. That is because while the rewriter is working on assembly B, if it needs to inherit any contracts from assembly A, then the rewriter must first extract those contracts from A. It cannot extract contracts from a rewritten assembly and so you will get an error message. </w:t>
      </w:r>
      <w:r w:rsidRPr="00FD71BC">
        <w:rPr>
          <w:b/>
        </w:rPr>
        <w:t>Solution:</w:t>
      </w:r>
      <w:r>
        <w:t xml:space="preserve"> Either run the rewriter after all of the projects have been built, or else use the /out option to name the rewritten assemblies with a different name and then after all of the assemblies have been built, rename/move/copy the rewritten assemblies to stomp over the original output from the C# compiler.</w:t>
      </w:r>
    </w:p>
    <w:p w:rsidR="007375DF" w:rsidRPr="007375DF" w:rsidRDefault="007375DF" w:rsidP="007375DF">
      <w:pPr>
        <w:pStyle w:val="NormalNext"/>
      </w:pPr>
    </w:p>
    <w:p w:rsidR="00C97042" w:rsidRDefault="00C97042" w:rsidP="00C97042">
      <w:pPr>
        <w:pStyle w:val="Heading1"/>
      </w:pPr>
      <w:r>
        <w:t>Static Verification</w:t>
      </w:r>
    </w:p>
    <w:p w:rsidR="00C97042" w:rsidRPr="0072175F" w:rsidRDefault="00C97042" w:rsidP="00C97042">
      <w:pPr>
        <w:pStyle w:val="NormalWeb"/>
        <w:rPr>
          <w:rFonts w:asciiTheme="minorHAnsi" w:hAnsiTheme="minorHAnsi"/>
          <w:sz w:val="22"/>
          <w:szCs w:val="22"/>
        </w:rPr>
      </w:pPr>
      <w:r w:rsidRPr="0072175F">
        <w:rPr>
          <w:rFonts w:asciiTheme="minorHAnsi" w:hAnsiTheme="minorHAnsi"/>
          <w:sz w:val="22"/>
          <w:szCs w:val="22"/>
        </w:rPr>
        <w:t>Static verification is available</w:t>
      </w:r>
      <w:r w:rsidR="007375DF">
        <w:rPr>
          <w:rFonts w:asciiTheme="minorHAnsi" w:hAnsiTheme="minorHAnsi"/>
          <w:sz w:val="22"/>
          <w:szCs w:val="22"/>
        </w:rPr>
        <w:t>, but described in a separate document.</w:t>
      </w:r>
    </w:p>
    <w:p w:rsidR="00FD71BC" w:rsidRPr="00FD71BC" w:rsidRDefault="00FD71BC" w:rsidP="00FD71BC"/>
    <w:sectPr w:rsidR="00FD71BC" w:rsidRPr="00FD71BC" w:rsidSect="001815CB">
      <w:headerReference w:type="default" r:id="rId9"/>
      <w:footerReference w:type="default" r:id="rId1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 wne:kcmPrimary="034B">
      <wne:acd wne:acdName="acd2"/>
    </wne:keymap>
    <wne:keymap wne:kcmPrimary="034E">
      <wne:acd wne:acdName="acd4"/>
    </wne:keymap>
    <wne:keymap wne:kcmPrimary="0353">
      <wne:acd wne:acdName="acd3"/>
    </wne:keymap>
    <wne:keymap wne:kcmPrimary="0354">
      <wne:acd wne:acdName="acd1"/>
    </wne:keymap>
  </wne:keymaps>
  <wne:toolbars>
    <wne:acdManifest>
      <wne:acdEntry wne:acdName="acd0"/>
      <wne:acdEntry wne:acdName="acd1"/>
      <wne:acdEntry wne:acdName="acd2"/>
      <wne:acdEntry wne:acdName="acd3"/>
      <wne:acdEntry wne:acdName="acd4"/>
    </wne:acdManifest>
  </wne:toolbars>
  <wne:acds>
    <wne:acd wne:argValue="AgBDAG8AZABlAA==" wne:acdName="acd0" wne:fciIndexBasedOn="0065"/>
    <wne:acd wne:argValue="AgBUAHkAcABlAA==" wne:acdName="acd1" wne:fciIndexBasedOn="0065"/>
    <wne:acd wne:argValue="AgBLAGUAeQB3AG8AcgBkAA==" wne:acdName="acd2" wne:fciIndexBasedOn="0065"/>
    <wne:acd wne:argValue="AgBTAG8AdQByAGMAZQA=" wne:acdName="acd3" wne:fciIndexBasedOn="0065"/>
    <wne:acd wne:argValue="AQAAAAA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76B" w:rsidRDefault="0018276B" w:rsidP="00E40698">
      <w:r>
        <w:separator/>
      </w:r>
    </w:p>
  </w:endnote>
  <w:endnote w:type="continuationSeparator" w:id="1">
    <w:p w:rsidR="0018276B" w:rsidRDefault="0018276B" w:rsidP="00E406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altName w:val="Book Antiqua"/>
    <w:panose1 w:val="02030602050306030303"/>
    <w:charset w:val="00"/>
    <w:family w:val="roman"/>
    <w:pitch w:val="variable"/>
    <w:sig w:usb0="A00002EF" w:usb1="4000204B" w:usb2="00000000" w:usb3="00000000" w:csb0="0000009F" w:csb1="00000000"/>
  </w:font>
  <w:font w:name="Corbel">
    <w:panose1 w:val="020B0503020204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F6D" w:rsidRDefault="00D71F6D" w:rsidP="00464EE5">
    <w:pPr>
      <w:pStyle w:val="Footer"/>
      <w:jc w:val="right"/>
      <w:rPr>
        <w:color w:val="797979" w:themeColor="background2" w:themeShade="80"/>
        <w:sz w:val="18"/>
      </w:rPr>
    </w:pPr>
    <w:r w:rsidRPr="00E40698">
      <w:rPr>
        <w:color w:val="797979" w:themeColor="background2" w:themeShade="80"/>
        <w:sz w:val="18"/>
      </w:rPr>
      <w:t>Microsoft Confidential, do not distribute.</w:t>
    </w:r>
    <w:r>
      <w:rPr>
        <w:color w:val="797979" w:themeColor="background2" w:themeShade="80"/>
        <w:sz w:val="18"/>
      </w:rPr>
      <w:t xml:space="preserve">   </w:t>
    </w:r>
    <w:r w:rsidRPr="00464EE5">
      <w:rPr>
        <w:b/>
      </w:rPr>
      <w:fldChar w:fldCharType="begin"/>
    </w:r>
    <w:r w:rsidRPr="00464EE5">
      <w:rPr>
        <w:b/>
      </w:rPr>
      <w:instrText xml:space="preserve"> PAGE </w:instrText>
    </w:r>
    <w:r w:rsidRPr="00464EE5">
      <w:rPr>
        <w:b/>
      </w:rPr>
      <w:fldChar w:fldCharType="separate"/>
    </w:r>
    <w:r w:rsidR="00A13908">
      <w:rPr>
        <w:b/>
        <w:noProof/>
      </w:rPr>
      <w:t>11</w:t>
    </w:r>
    <w:r w:rsidRPr="00464EE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76B" w:rsidRDefault="0018276B" w:rsidP="00E40698">
      <w:r>
        <w:separator/>
      </w:r>
    </w:p>
  </w:footnote>
  <w:footnote w:type="continuationSeparator" w:id="1">
    <w:p w:rsidR="0018276B" w:rsidRDefault="0018276B" w:rsidP="00E406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F6D" w:rsidRPr="00464EE5" w:rsidRDefault="00D71F6D" w:rsidP="00464EE5">
    <w:pP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074E84C"/>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EF18F398"/>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FB3E15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3870983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0DD4DB0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B7249F"/>
    <w:multiLevelType w:val="hybridMultilevel"/>
    <w:tmpl w:val="DB3C1AE6"/>
    <w:lvl w:ilvl="0" w:tplc="7B527E12">
      <w:start w:val="1"/>
      <w:numFmt w:val="bullet"/>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2D1E17"/>
    <w:multiLevelType w:val="multilevel"/>
    <w:tmpl w:val="0182478E"/>
    <w:name w:val="Heading1"/>
    <w:styleLink w:val="HeadingNumbering"/>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Letter"/>
      <w:lvlRestart w:val="1"/>
      <w:suff w:val="space"/>
      <w:lvlText w:val="Design Note %1%6:"/>
      <w:lvlJc w:val="left"/>
      <w:pPr>
        <w:ind w:left="0" w:firstLine="0"/>
      </w:pPr>
      <w:rPr>
        <w:rFonts w:hint="default"/>
      </w:rPr>
    </w:lvl>
    <w:lvl w:ilvl="6">
      <w:start w:val="1"/>
      <w:numFmt w:val="upperLetter"/>
      <w:pStyle w:val="HeadingAppendix"/>
      <w:suff w:val="space"/>
      <w:lvlText w:val="Appendix %7."/>
      <w:lvlJc w:val="left"/>
      <w:pPr>
        <w:ind w:left="0" w:firstLine="0"/>
      </w:pPr>
      <w:rPr>
        <w:rFonts w:hint="default"/>
      </w:rPr>
    </w:lvl>
    <w:lvl w:ilvl="7">
      <w:start w:val="1"/>
      <w:numFmt w:val="decimal"/>
      <w:lvlRestart w:val="6"/>
      <w:pStyle w:val="HeadingAppendix2"/>
      <w:suff w:val="space"/>
      <w:lvlText w:val="%7.%8."/>
      <w:lvlJc w:val="left"/>
      <w:pPr>
        <w:ind w:left="0" w:firstLine="0"/>
      </w:pPr>
      <w:rPr>
        <w:rFonts w:hint="default"/>
      </w:rPr>
    </w:lvl>
    <w:lvl w:ilvl="8">
      <w:start w:val="1"/>
      <w:numFmt w:val="decimal"/>
      <w:suff w:val="space"/>
      <w:lvlText w:val="%7.%8.%9."/>
      <w:lvlJc w:val="left"/>
      <w:pPr>
        <w:ind w:left="0" w:firstLine="0"/>
      </w:pPr>
      <w:rPr>
        <w:rFonts w:hint="default"/>
      </w:rPr>
    </w:lvl>
  </w:abstractNum>
  <w:abstractNum w:abstractNumId="7">
    <w:nsid w:val="0C000CFD"/>
    <w:multiLevelType w:val="hybridMultilevel"/>
    <w:tmpl w:val="F05A6954"/>
    <w:lvl w:ilvl="0" w:tplc="4216A5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A2FA2"/>
    <w:multiLevelType w:val="multilevel"/>
    <w:tmpl w:val="7F928708"/>
    <w:styleLink w:val="Itemize"/>
    <w:lvl w:ilvl="0">
      <w:start w:val="1"/>
      <w:numFmt w:val="bullet"/>
      <w:pStyle w:val="Itemized"/>
      <w:lvlText w:val=""/>
      <w:lvlJc w:val="left"/>
      <w:pPr>
        <w:tabs>
          <w:tab w:val="num" w:pos="288"/>
        </w:tabs>
        <w:ind w:left="288" w:hanging="288"/>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9">
    <w:nsid w:val="1E252D66"/>
    <w:multiLevelType w:val="multilevel"/>
    <w:tmpl w:val="B928C2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1D64F3"/>
    <w:multiLevelType w:val="hybridMultilevel"/>
    <w:tmpl w:val="323A5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E90E89"/>
    <w:multiLevelType w:val="hybridMultilevel"/>
    <w:tmpl w:val="7DC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31E7C"/>
    <w:multiLevelType w:val="hybridMultilevel"/>
    <w:tmpl w:val="749C1246"/>
    <w:lvl w:ilvl="0" w:tplc="464C68FE">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1235216"/>
    <w:multiLevelType w:val="hybridMultilevel"/>
    <w:tmpl w:val="D33C29DE"/>
    <w:lvl w:ilvl="0" w:tplc="464C68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83D99"/>
    <w:multiLevelType w:val="multilevel"/>
    <w:tmpl w:val="7F928708"/>
    <w:numStyleLink w:val="Itemize"/>
  </w:abstractNum>
  <w:abstractNum w:abstractNumId="15">
    <w:nsid w:val="3898708E"/>
    <w:multiLevelType w:val="hybridMultilevel"/>
    <w:tmpl w:val="92207F5A"/>
    <w:lvl w:ilvl="0" w:tplc="464C68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139D1"/>
    <w:multiLevelType w:val="multilevel"/>
    <w:tmpl w:val="B22605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AC6279"/>
    <w:multiLevelType w:val="hybridMultilevel"/>
    <w:tmpl w:val="F4C8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F5AF3"/>
    <w:multiLevelType w:val="multilevel"/>
    <w:tmpl w:val="E38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CB367C"/>
    <w:multiLevelType w:val="hybridMultilevel"/>
    <w:tmpl w:val="DA801000"/>
    <w:lvl w:ilvl="0" w:tplc="26CA72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5A1E34"/>
    <w:multiLevelType w:val="multilevel"/>
    <w:tmpl w:val="E6DE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8F0B1E"/>
    <w:multiLevelType w:val="multilevel"/>
    <w:tmpl w:val="8ACC2DC2"/>
    <w:styleLink w:val="NoteNumbering"/>
    <w:lvl w:ilvl="0">
      <w:start w:val="1"/>
      <w:numFmt w:val="lowerLetter"/>
      <w:suff w:val="space"/>
      <w:lvlText w:val="Design Note %1:"/>
      <w:lvlJc w:val="left"/>
      <w:pPr>
        <w:ind w:left="0" w:firstLine="0"/>
      </w:pPr>
      <w:rPr>
        <w:rFonts w:hint="default"/>
      </w:rPr>
    </w:lvl>
    <w:lvl w:ilvl="1">
      <w:start w:val="1"/>
      <w:numFmt w:val="none"/>
      <w:lvlRestart w:val="0"/>
      <w:suff w:val="space"/>
      <w:lvlText w:val=""/>
      <w:lvlJc w:val="left"/>
      <w:pPr>
        <w:ind w:left="0" w:firstLine="0"/>
      </w:pPr>
      <w:rPr>
        <w:rFonts w:hint="default"/>
      </w:rPr>
    </w:lvl>
    <w:lvl w:ilvl="2">
      <w:start w:val="1"/>
      <w:numFmt w:val="lowerRoman"/>
      <w:lvlText w:val="%3."/>
      <w:lvlJc w:val="right"/>
      <w:pPr>
        <w:ind w:left="-1080" w:firstLine="0"/>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400" w:firstLine="0"/>
      </w:pPr>
      <w:rPr>
        <w:rFonts w:hint="default"/>
      </w:rPr>
    </w:lvl>
    <w:lvl w:ilvl="7">
      <w:start w:val="1"/>
      <w:numFmt w:val="lowerLetter"/>
      <w:lvlText w:val="%8."/>
      <w:lvlJc w:val="left"/>
      <w:pPr>
        <w:ind w:left="-6480" w:firstLine="0"/>
      </w:pPr>
      <w:rPr>
        <w:rFonts w:hint="default"/>
      </w:rPr>
    </w:lvl>
    <w:lvl w:ilvl="8">
      <w:start w:val="1"/>
      <w:numFmt w:val="lowerRoman"/>
      <w:lvlText w:val="%9."/>
      <w:lvlJc w:val="right"/>
      <w:pPr>
        <w:ind w:left="-7560" w:firstLine="0"/>
      </w:pPr>
      <w:rPr>
        <w:rFonts w:hint="default"/>
      </w:rPr>
    </w:lvl>
  </w:abstractNum>
  <w:abstractNum w:abstractNumId="22">
    <w:nsid w:val="79AE6617"/>
    <w:multiLevelType w:val="multilevel"/>
    <w:tmpl w:val="9CA6F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9633D2"/>
    <w:multiLevelType w:val="hybridMultilevel"/>
    <w:tmpl w:val="FF9E116A"/>
    <w:lvl w:ilvl="0" w:tplc="0994AD88">
      <w:start w:val="1"/>
      <w:numFmt w:val="decimal"/>
      <w:suff w:val="space"/>
      <w:lvlText w:val="Design Not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60521D"/>
    <w:multiLevelType w:val="hybridMultilevel"/>
    <w:tmpl w:val="F41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Letter"/>
        <w:lvlRestart w:val="1"/>
        <w:suff w:val="space"/>
        <w:lvlText w:val="Design Note %1%6:"/>
        <w:lvlJc w:val="left"/>
        <w:pPr>
          <w:ind w:left="0" w:firstLine="0"/>
        </w:pPr>
        <w:rPr>
          <w:rFonts w:hint="default"/>
        </w:rPr>
      </w:lvl>
    </w:lvlOverride>
    <w:lvlOverride w:ilvl="6">
      <w:lvl w:ilvl="6">
        <w:start w:val="1"/>
        <w:numFmt w:val="upperLetter"/>
        <w:lvlRestart w:val="1"/>
        <w:pStyle w:val="HeadingAppendix"/>
        <w:suff w:val="space"/>
        <w:lvlText w:val="Appendix %7."/>
        <w:lvlJc w:val="left"/>
        <w:pPr>
          <w:ind w:left="0" w:firstLine="0"/>
        </w:pPr>
        <w:rPr>
          <w:rFonts w:hint="default"/>
        </w:rPr>
      </w:lvl>
    </w:lvlOverride>
    <w:lvlOverride w:ilvl="7">
      <w:lvl w:ilvl="7">
        <w:start w:val="1"/>
        <w:numFmt w:val="decimal"/>
        <w:pStyle w:val="HeadingAppendix2"/>
        <w:suff w:val="space"/>
        <w:lvlText w:val="%7.%8."/>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8"/>
    <w:lvlOverride w:ilvl="0">
      <w:lvl w:ilvl="0">
        <w:start w:val="1"/>
        <w:numFmt w:val="bullet"/>
        <w:pStyle w:val="Itemized"/>
        <w:lvlText w:val=""/>
        <w:lvlJc w:val="left"/>
        <w:pPr>
          <w:ind w:left="360" w:hanging="360"/>
        </w:pPr>
        <w:rPr>
          <w:rFonts w:ascii="Symbol" w:hAnsi="Symbol" w:hint="default"/>
        </w:rPr>
      </w:lvl>
    </w:lvlOverride>
    <w:lvlOverride w:ilvl="1">
      <w:lvl w:ilvl="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14"/>
  </w:num>
  <w:num w:numId="11">
    <w:abstractNumId w:val="5"/>
  </w:num>
  <w:num w:numId="12">
    <w:abstractNumId w:val="15"/>
  </w:num>
  <w:num w:numId="13">
    <w:abstractNumId w:val="1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6"/>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0" w:firstLine="0"/>
        </w:pPr>
      </w:lvl>
    </w:lvlOverride>
    <w:lvlOverride w:ilvl="2">
      <w:startOverride w:val="1"/>
      <w:lvl w:ilvl="2">
        <w:start w:val="1"/>
        <w:numFmt w:val="decimal"/>
        <w:pStyle w:val="Heading3"/>
        <w:suff w:val="space"/>
        <w:lvlText w:val="%1.%2.%3."/>
        <w:lvlJc w:val="left"/>
        <w:pPr>
          <w:ind w:left="0" w:firstLine="0"/>
        </w:p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Letter"/>
        <w:lvlRestart w:val="1"/>
        <w:suff w:val="space"/>
        <w:lvlText w:val="Design Note %1%6:"/>
        <w:lvlJc w:val="left"/>
        <w:pPr>
          <w:ind w:left="0" w:firstLine="0"/>
        </w:pPr>
        <w:rPr>
          <w:rFonts w:hint="default"/>
        </w:rPr>
      </w:lvl>
    </w:lvlOverride>
    <w:lvlOverride w:ilvl="6">
      <w:startOverride w:val="1"/>
      <w:lvl w:ilvl="6">
        <w:start w:val="1"/>
        <w:numFmt w:val="upperLetter"/>
        <w:lvlRestart w:val="1"/>
        <w:pStyle w:val="HeadingAppendix"/>
        <w:suff w:val="space"/>
        <w:lvlText w:val="Appendix %7."/>
        <w:lvlJc w:val="left"/>
        <w:pPr>
          <w:ind w:left="0" w:firstLine="0"/>
        </w:pPr>
        <w:rPr>
          <w:rFonts w:hint="default"/>
        </w:rPr>
      </w:lvl>
    </w:lvlOverride>
    <w:lvlOverride w:ilvl="7">
      <w:startOverride w:val="1"/>
      <w:lvl w:ilvl="7">
        <w:start w:val="1"/>
        <w:numFmt w:val="decimal"/>
        <w:pStyle w:val="HeadingAppendix2"/>
        <w:suff w:val="space"/>
        <w:lvlText w:val="%7.%8."/>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23">
    <w:abstractNumId w:val="6"/>
  </w:num>
  <w:num w:numId="24">
    <w:abstractNumId w:val="20"/>
  </w:num>
  <w:num w:numId="25">
    <w:abstractNumId w:val="22"/>
  </w:num>
  <w:num w:numId="26">
    <w:abstractNumId w:val="9"/>
  </w:num>
  <w:num w:numId="27">
    <w:abstractNumId w:val="16"/>
  </w:num>
  <w:num w:numId="28">
    <w:abstractNumId w:val="3"/>
  </w:num>
  <w:num w:numId="29">
    <w:abstractNumId w:val="2"/>
  </w:num>
  <w:num w:numId="30">
    <w:abstractNumId w:val="1"/>
  </w:num>
  <w:num w:numId="31">
    <w:abstractNumId w:val="0"/>
  </w:num>
  <w:num w:numId="32">
    <w:abstractNumId w:val="11"/>
  </w:num>
  <w:num w:numId="33">
    <w:abstractNumId w:val="17"/>
  </w:num>
  <w:num w:numId="34">
    <w:abstractNumId w:val="10"/>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attachedTemplate r:id="rId1"/>
  <w:stylePaneFormatFilter w:val="1024"/>
  <w:stylePaneSortMethod w:val="0000"/>
  <w:trackRevisions/>
  <w:defaultTabStop w:val="720"/>
  <w:characterSpacingControl w:val="doNotCompress"/>
  <w:hdrShapeDefaults>
    <o:shapedefaults v:ext="edit" spidmax="132098"/>
  </w:hdrShapeDefaults>
  <w:footnotePr>
    <w:footnote w:id="0"/>
    <w:footnote w:id="1"/>
  </w:footnotePr>
  <w:endnotePr>
    <w:endnote w:id="0"/>
    <w:endnote w:id="1"/>
  </w:endnotePr>
  <w:compat>
    <w:doNotSnapToGridInCell/>
    <w:doNotWrapTextWithPunct/>
    <w:doNotUseEastAsianBreakRules/>
    <w:growAutofit/>
  </w:compat>
  <w:rsids>
    <w:rsidRoot w:val="00AF582E"/>
    <w:rsid w:val="0000277E"/>
    <w:rsid w:val="000029DF"/>
    <w:rsid w:val="00006E40"/>
    <w:rsid w:val="00010499"/>
    <w:rsid w:val="00011924"/>
    <w:rsid w:val="000126F0"/>
    <w:rsid w:val="000146E4"/>
    <w:rsid w:val="00017489"/>
    <w:rsid w:val="00017851"/>
    <w:rsid w:val="00021350"/>
    <w:rsid w:val="00026FD4"/>
    <w:rsid w:val="000305EF"/>
    <w:rsid w:val="00032CD3"/>
    <w:rsid w:val="0004184E"/>
    <w:rsid w:val="000460E7"/>
    <w:rsid w:val="00050A1E"/>
    <w:rsid w:val="00055B63"/>
    <w:rsid w:val="0005648A"/>
    <w:rsid w:val="0005753E"/>
    <w:rsid w:val="00057801"/>
    <w:rsid w:val="000607C4"/>
    <w:rsid w:val="0006357D"/>
    <w:rsid w:val="0006457C"/>
    <w:rsid w:val="000746E5"/>
    <w:rsid w:val="000755C2"/>
    <w:rsid w:val="000808C7"/>
    <w:rsid w:val="00084DFD"/>
    <w:rsid w:val="00086E9D"/>
    <w:rsid w:val="0009039D"/>
    <w:rsid w:val="000905D1"/>
    <w:rsid w:val="0009102F"/>
    <w:rsid w:val="00094792"/>
    <w:rsid w:val="00095AD4"/>
    <w:rsid w:val="00095E47"/>
    <w:rsid w:val="00097B78"/>
    <w:rsid w:val="000A2173"/>
    <w:rsid w:val="000A3226"/>
    <w:rsid w:val="000B0E1C"/>
    <w:rsid w:val="000B59DF"/>
    <w:rsid w:val="000D0201"/>
    <w:rsid w:val="000D2973"/>
    <w:rsid w:val="000D2FF3"/>
    <w:rsid w:val="000D3BA2"/>
    <w:rsid w:val="000D6624"/>
    <w:rsid w:val="000E662F"/>
    <w:rsid w:val="000E6B34"/>
    <w:rsid w:val="000E6F08"/>
    <w:rsid w:val="000F1FAE"/>
    <w:rsid w:val="000F2E70"/>
    <w:rsid w:val="001024CF"/>
    <w:rsid w:val="0010347E"/>
    <w:rsid w:val="001066C6"/>
    <w:rsid w:val="0011030C"/>
    <w:rsid w:val="00114EBB"/>
    <w:rsid w:val="00115515"/>
    <w:rsid w:val="001176DB"/>
    <w:rsid w:val="00121AB2"/>
    <w:rsid w:val="00127876"/>
    <w:rsid w:val="0013093F"/>
    <w:rsid w:val="00130D40"/>
    <w:rsid w:val="001315A0"/>
    <w:rsid w:val="0013214E"/>
    <w:rsid w:val="001428CC"/>
    <w:rsid w:val="00146104"/>
    <w:rsid w:val="00153FC8"/>
    <w:rsid w:val="00156249"/>
    <w:rsid w:val="001652E7"/>
    <w:rsid w:val="00165ABF"/>
    <w:rsid w:val="00170927"/>
    <w:rsid w:val="001710F5"/>
    <w:rsid w:val="00171C0F"/>
    <w:rsid w:val="00176C7F"/>
    <w:rsid w:val="001803D5"/>
    <w:rsid w:val="0018088D"/>
    <w:rsid w:val="001815CB"/>
    <w:rsid w:val="0018276B"/>
    <w:rsid w:val="001830F9"/>
    <w:rsid w:val="00187780"/>
    <w:rsid w:val="001A0202"/>
    <w:rsid w:val="001A0AD6"/>
    <w:rsid w:val="001A492D"/>
    <w:rsid w:val="001A7656"/>
    <w:rsid w:val="001B0C06"/>
    <w:rsid w:val="001B2242"/>
    <w:rsid w:val="001B2D62"/>
    <w:rsid w:val="001B66C1"/>
    <w:rsid w:val="001C3977"/>
    <w:rsid w:val="001C4BD4"/>
    <w:rsid w:val="001C5C64"/>
    <w:rsid w:val="001E3086"/>
    <w:rsid w:val="001E37C4"/>
    <w:rsid w:val="001F6D5C"/>
    <w:rsid w:val="00201CEE"/>
    <w:rsid w:val="002021D5"/>
    <w:rsid w:val="0020360B"/>
    <w:rsid w:val="002069F4"/>
    <w:rsid w:val="00215555"/>
    <w:rsid w:val="00222676"/>
    <w:rsid w:val="002245CE"/>
    <w:rsid w:val="002304D2"/>
    <w:rsid w:val="00230810"/>
    <w:rsid w:val="00234875"/>
    <w:rsid w:val="00244012"/>
    <w:rsid w:val="00251655"/>
    <w:rsid w:val="0026199C"/>
    <w:rsid w:val="00263B60"/>
    <w:rsid w:val="0026439A"/>
    <w:rsid w:val="00264599"/>
    <w:rsid w:val="00267AA7"/>
    <w:rsid w:val="002723AF"/>
    <w:rsid w:val="00276FD1"/>
    <w:rsid w:val="00280ECF"/>
    <w:rsid w:val="00291CB2"/>
    <w:rsid w:val="00292DF5"/>
    <w:rsid w:val="0029474F"/>
    <w:rsid w:val="00296504"/>
    <w:rsid w:val="002A3244"/>
    <w:rsid w:val="002A7F97"/>
    <w:rsid w:val="002B1C98"/>
    <w:rsid w:val="002B6470"/>
    <w:rsid w:val="002B7517"/>
    <w:rsid w:val="002C1272"/>
    <w:rsid w:val="002C69D0"/>
    <w:rsid w:val="002C6B11"/>
    <w:rsid w:val="002D1117"/>
    <w:rsid w:val="002D192C"/>
    <w:rsid w:val="002D34C4"/>
    <w:rsid w:val="002D5938"/>
    <w:rsid w:val="002D6A9D"/>
    <w:rsid w:val="002D713F"/>
    <w:rsid w:val="002F144A"/>
    <w:rsid w:val="002F1CE0"/>
    <w:rsid w:val="002F3255"/>
    <w:rsid w:val="002F6889"/>
    <w:rsid w:val="002F6CA5"/>
    <w:rsid w:val="00301BAE"/>
    <w:rsid w:val="00307C4D"/>
    <w:rsid w:val="00307D9D"/>
    <w:rsid w:val="00316B1E"/>
    <w:rsid w:val="003216C4"/>
    <w:rsid w:val="00324AA1"/>
    <w:rsid w:val="00325DF1"/>
    <w:rsid w:val="003266E6"/>
    <w:rsid w:val="0032670E"/>
    <w:rsid w:val="003279BD"/>
    <w:rsid w:val="00330AE0"/>
    <w:rsid w:val="00332624"/>
    <w:rsid w:val="003349ED"/>
    <w:rsid w:val="00334CCC"/>
    <w:rsid w:val="00342BE6"/>
    <w:rsid w:val="003435E8"/>
    <w:rsid w:val="003516F6"/>
    <w:rsid w:val="0036342C"/>
    <w:rsid w:val="00364A20"/>
    <w:rsid w:val="00370D91"/>
    <w:rsid w:val="0037171C"/>
    <w:rsid w:val="00380151"/>
    <w:rsid w:val="00380649"/>
    <w:rsid w:val="0038389B"/>
    <w:rsid w:val="003926AC"/>
    <w:rsid w:val="00392F62"/>
    <w:rsid w:val="003956FE"/>
    <w:rsid w:val="003A7206"/>
    <w:rsid w:val="003A7F27"/>
    <w:rsid w:val="003B044F"/>
    <w:rsid w:val="003B14C1"/>
    <w:rsid w:val="003B3E22"/>
    <w:rsid w:val="003B660E"/>
    <w:rsid w:val="003B7ECA"/>
    <w:rsid w:val="003C0231"/>
    <w:rsid w:val="003C0233"/>
    <w:rsid w:val="003C1A9E"/>
    <w:rsid w:val="003C3E88"/>
    <w:rsid w:val="003D14CD"/>
    <w:rsid w:val="003E28CC"/>
    <w:rsid w:val="003E29BE"/>
    <w:rsid w:val="003E2B81"/>
    <w:rsid w:val="003E72D3"/>
    <w:rsid w:val="003F1BDB"/>
    <w:rsid w:val="003F6863"/>
    <w:rsid w:val="003F7F31"/>
    <w:rsid w:val="00403B9D"/>
    <w:rsid w:val="00404378"/>
    <w:rsid w:val="004068D3"/>
    <w:rsid w:val="00406F25"/>
    <w:rsid w:val="00407B04"/>
    <w:rsid w:val="0041670E"/>
    <w:rsid w:val="0042533E"/>
    <w:rsid w:val="0042573E"/>
    <w:rsid w:val="00431B90"/>
    <w:rsid w:val="00434BD7"/>
    <w:rsid w:val="004354F1"/>
    <w:rsid w:val="00435DEE"/>
    <w:rsid w:val="0044348D"/>
    <w:rsid w:val="00443CC0"/>
    <w:rsid w:val="00444217"/>
    <w:rsid w:val="004547B8"/>
    <w:rsid w:val="004622B8"/>
    <w:rsid w:val="00464EE5"/>
    <w:rsid w:val="0047515C"/>
    <w:rsid w:val="00475692"/>
    <w:rsid w:val="00476E7D"/>
    <w:rsid w:val="004825DA"/>
    <w:rsid w:val="00483186"/>
    <w:rsid w:val="004869E7"/>
    <w:rsid w:val="00487C7E"/>
    <w:rsid w:val="00491474"/>
    <w:rsid w:val="004935E1"/>
    <w:rsid w:val="004A1193"/>
    <w:rsid w:val="004A19E3"/>
    <w:rsid w:val="004A52FF"/>
    <w:rsid w:val="004A5DC5"/>
    <w:rsid w:val="004B138B"/>
    <w:rsid w:val="004B2805"/>
    <w:rsid w:val="004B4E98"/>
    <w:rsid w:val="004C1B63"/>
    <w:rsid w:val="004D235F"/>
    <w:rsid w:val="004D3A0D"/>
    <w:rsid w:val="004D54AD"/>
    <w:rsid w:val="004D54DA"/>
    <w:rsid w:val="004E0229"/>
    <w:rsid w:val="004E2726"/>
    <w:rsid w:val="004E476E"/>
    <w:rsid w:val="004F32F9"/>
    <w:rsid w:val="004F6329"/>
    <w:rsid w:val="00500E41"/>
    <w:rsid w:val="005020AE"/>
    <w:rsid w:val="0051534A"/>
    <w:rsid w:val="00521F61"/>
    <w:rsid w:val="00523FF2"/>
    <w:rsid w:val="00525059"/>
    <w:rsid w:val="00525FBB"/>
    <w:rsid w:val="00533584"/>
    <w:rsid w:val="00535241"/>
    <w:rsid w:val="00537E3C"/>
    <w:rsid w:val="005417EF"/>
    <w:rsid w:val="0054210B"/>
    <w:rsid w:val="00544063"/>
    <w:rsid w:val="0054520E"/>
    <w:rsid w:val="0054664A"/>
    <w:rsid w:val="00552FB2"/>
    <w:rsid w:val="00560973"/>
    <w:rsid w:val="005619ED"/>
    <w:rsid w:val="00561C4B"/>
    <w:rsid w:val="00575F67"/>
    <w:rsid w:val="005770A0"/>
    <w:rsid w:val="00586E5C"/>
    <w:rsid w:val="0058702C"/>
    <w:rsid w:val="00592B5F"/>
    <w:rsid w:val="00593345"/>
    <w:rsid w:val="00593E30"/>
    <w:rsid w:val="00595E78"/>
    <w:rsid w:val="005A24E1"/>
    <w:rsid w:val="005A2E30"/>
    <w:rsid w:val="005A49DC"/>
    <w:rsid w:val="005A5C02"/>
    <w:rsid w:val="005B24DD"/>
    <w:rsid w:val="005C54EC"/>
    <w:rsid w:val="005C5CA1"/>
    <w:rsid w:val="005D1335"/>
    <w:rsid w:val="005D7FE7"/>
    <w:rsid w:val="005E2573"/>
    <w:rsid w:val="005E2968"/>
    <w:rsid w:val="005E51FB"/>
    <w:rsid w:val="005F0455"/>
    <w:rsid w:val="005F1EDB"/>
    <w:rsid w:val="005F730B"/>
    <w:rsid w:val="00610E75"/>
    <w:rsid w:val="006166F9"/>
    <w:rsid w:val="0062081A"/>
    <w:rsid w:val="006209B0"/>
    <w:rsid w:val="006353E3"/>
    <w:rsid w:val="0063573E"/>
    <w:rsid w:val="006401C5"/>
    <w:rsid w:val="00640C85"/>
    <w:rsid w:val="0064112C"/>
    <w:rsid w:val="00651562"/>
    <w:rsid w:val="00656FBC"/>
    <w:rsid w:val="00657A11"/>
    <w:rsid w:val="006673B6"/>
    <w:rsid w:val="00670EE7"/>
    <w:rsid w:val="00673FB1"/>
    <w:rsid w:val="00675C5B"/>
    <w:rsid w:val="006776DF"/>
    <w:rsid w:val="00685F79"/>
    <w:rsid w:val="0069103B"/>
    <w:rsid w:val="00692C8A"/>
    <w:rsid w:val="00694EFD"/>
    <w:rsid w:val="006A036E"/>
    <w:rsid w:val="006A34E4"/>
    <w:rsid w:val="006A38CE"/>
    <w:rsid w:val="006A597F"/>
    <w:rsid w:val="006B3140"/>
    <w:rsid w:val="006B34AE"/>
    <w:rsid w:val="006C043A"/>
    <w:rsid w:val="006C66D7"/>
    <w:rsid w:val="006D131E"/>
    <w:rsid w:val="006D494F"/>
    <w:rsid w:val="006D4EED"/>
    <w:rsid w:val="006E3B9A"/>
    <w:rsid w:val="006E440D"/>
    <w:rsid w:val="006E5720"/>
    <w:rsid w:val="006F24F3"/>
    <w:rsid w:val="006F4ED2"/>
    <w:rsid w:val="006F5CE9"/>
    <w:rsid w:val="006F5E27"/>
    <w:rsid w:val="00700888"/>
    <w:rsid w:val="00700AD9"/>
    <w:rsid w:val="00714524"/>
    <w:rsid w:val="0072175F"/>
    <w:rsid w:val="00723C5F"/>
    <w:rsid w:val="00734C6B"/>
    <w:rsid w:val="007375DF"/>
    <w:rsid w:val="00741497"/>
    <w:rsid w:val="00742247"/>
    <w:rsid w:val="00742872"/>
    <w:rsid w:val="00745D6A"/>
    <w:rsid w:val="007500BA"/>
    <w:rsid w:val="00750F92"/>
    <w:rsid w:val="00752643"/>
    <w:rsid w:val="007533A4"/>
    <w:rsid w:val="0075535C"/>
    <w:rsid w:val="00766774"/>
    <w:rsid w:val="007726E3"/>
    <w:rsid w:val="00777465"/>
    <w:rsid w:val="00781186"/>
    <w:rsid w:val="00783149"/>
    <w:rsid w:val="0078326F"/>
    <w:rsid w:val="00784B0B"/>
    <w:rsid w:val="00785BA4"/>
    <w:rsid w:val="0079111B"/>
    <w:rsid w:val="00794B40"/>
    <w:rsid w:val="007A0302"/>
    <w:rsid w:val="007A09F5"/>
    <w:rsid w:val="007A12C2"/>
    <w:rsid w:val="007A1729"/>
    <w:rsid w:val="007A7E45"/>
    <w:rsid w:val="007B3026"/>
    <w:rsid w:val="007B3C6C"/>
    <w:rsid w:val="007B433A"/>
    <w:rsid w:val="007B7855"/>
    <w:rsid w:val="007B7946"/>
    <w:rsid w:val="007C0116"/>
    <w:rsid w:val="007C3489"/>
    <w:rsid w:val="007C3503"/>
    <w:rsid w:val="007C364C"/>
    <w:rsid w:val="007C3A73"/>
    <w:rsid w:val="007C522E"/>
    <w:rsid w:val="007C72E5"/>
    <w:rsid w:val="007D245D"/>
    <w:rsid w:val="007D512D"/>
    <w:rsid w:val="007D7627"/>
    <w:rsid w:val="007E13F4"/>
    <w:rsid w:val="007E1564"/>
    <w:rsid w:val="007E39CD"/>
    <w:rsid w:val="007E5E12"/>
    <w:rsid w:val="007E6180"/>
    <w:rsid w:val="007E7F26"/>
    <w:rsid w:val="007F1425"/>
    <w:rsid w:val="007F4012"/>
    <w:rsid w:val="007F6BBE"/>
    <w:rsid w:val="007F798E"/>
    <w:rsid w:val="00803B5D"/>
    <w:rsid w:val="00805989"/>
    <w:rsid w:val="00805D62"/>
    <w:rsid w:val="00806429"/>
    <w:rsid w:val="00811463"/>
    <w:rsid w:val="008115B1"/>
    <w:rsid w:val="008137D4"/>
    <w:rsid w:val="0081541F"/>
    <w:rsid w:val="00820A60"/>
    <w:rsid w:val="00823F0D"/>
    <w:rsid w:val="008315B2"/>
    <w:rsid w:val="0083390E"/>
    <w:rsid w:val="008370BD"/>
    <w:rsid w:val="00837A9D"/>
    <w:rsid w:val="0084252E"/>
    <w:rsid w:val="0084265C"/>
    <w:rsid w:val="00842763"/>
    <w:rsid w:val="00842B03"/>
    <w:rsid w:val="00846E4A"/>
    <w:rsid w:val="008472DD"/>
    <w:rsid w:val="00850DA2"/>
    <w:rsid w:val="008566F5"/>
    <w:rsid w:val="00863148"/>
    <w:rsid w:val="0086471C"/>
    <w:rsid w:val="00864873"/>
    <w:rsid w:val="00870DEB"/>
    <w:rsid w:val="00873A1B"/>
    <w:rsid w:val="00877712"/>
    <w:rsid w:val="00892195"/>
    <w:rsid w:val="0089231B"/>
    <w:rsid w:val="00893D87"/>
    <w:rsid w:val="00896271"/>
    <w:rsid w:val="00896E1C"/>
    <w:rsid w:val="008979A9"/>
    <w:rsid w:val="00897A2B"/>
    <w:rsid w:val="008A12AC"/>
    <w:rsid w:val="008A69E8"/>
    <w:rsid w:val="008B0FAE"/>
    <w:rsid w:val="008B424F"/>
    <w:rsid w:val="008B4528"/>
    <w:rsid w:val="008B509A"/>
    <w:rsid w:val="008C0D5D"/>
    <w:rsid w:val="008C4B60"/>
    <w:rsid w:val="008E354D"/>
    <w:rsid w:val="008E37DB"/>
    <w:rsid w:val="008E65C0"/>
    <w:rsid w:val="008E76D8"/>
    <w:rsid w:val="008F24DB"/>
    <w:rsid w:val="008F62C8"/>
    <w:rsid w:val="008F6585"/>
    <w:rsid w:val="0090030C"/>
    <w:rsid w:val="00905F8E"/>
    <w:rsid w:val="00907780"/>
    <w:rsid w:val="00910D2C"/>
    <w:rsid w:val="00915432"/>
    <w:rsid w:val="00927BB1"/>
    <w:rsid w:val="0093097E"/>
    <w:rsid w:val="00935ED5"/>
    <w:rsid w:val="009364A1"/>
    <w:rsid w:val="00936EB1"/>
    <w:rsid w:val="0094073C"/>
    <w:rsid w:val="00944C36"/>
    <w:rsid w:val="009455BA"/>
    <w:rsid w:val="009456F9"/>
    <w:rsid w:val="00947D13"/>
    <w:rsid w:val="00957689"/>
    <w:rsid w:val="009604D2"/>
    <w:rsid w:val="009641D0"/>
    <w:rsid w:val="00964ABF"/>
    <w:rsid w:val="0096661E"/>
    <w:rsid w:val="00966BEB"/>
    <w:rsid w:val="009679B6"/>
    <w:rsid w:val="00971BB0"/>
    <w:rsid w:val="00973472"/>
    <w:rsid w:val="009758B7"/>
    <w:rsid w:val="00977866"/>
    <w:rsid w:val="00982A20"/>
    <w:rsid w:val="00983584"/>
    <w:rsid w:val="00984922"/>
    <w:rsid w:val="00984D45"/>
    <w:rsid w:val="00985A7B"/>
    <w:rsid w:val="00985C6C"/>
    <w:rsid w:val="00994F32"/>
    <w:rsid w:val="009A45F1"/>
    <w:rsid w:val="009A6E25"/>
    <w:rsid w:val="009B120F"/>
    <w:rsid w:val="009B54BE"/>
    <w:rsid w:val="009C3CB9"/>
    <w:rsid w:val="009C5A9A"/>
    <w:rsid w:val="009C7AB4"/>
    <w:rsid w:val="009D0068"/>
    <w:rsid w:val="009D2526"/>
    <w:rsid w:val="009D42E8"/>
    <w:rsid w:val="009E3973"/>
    <w:rsid w:val="009E56C0"/>
    <w:rsid w:val="009F0AC6"/>
    <w:rsid w:val="009F2673"/>
    <w:rsid w:val="009F299C"/>
    <w:rsid w:val="009F3002"/>
    <w:rsid w:val="009F479A"/>
    <w:rsid w:val="00A01CE0"/>
    <w:rsid w:val="00A127D1"/>
    <w:rsid w:val="00A1377C"/>
    <w:rsid w:val="00A13908"/>
    <w:rsid w:val="00A25AF5"/>
    <w:rsid w:val="00A25D94"/>
    <w:rsid w:val="00A2715F"/>
    <w:rsid w:val="00A30953"/>
    <w:rsid w:val="00A315F9"/>
    <w:rsid w:val="00A32DA3"/>
    <w:rsid w:val="00A32DFC"/>
    <w:rsid w:val="00A3684B"/>
    <w:rsid w:val="00A36953"/>
    <w:rsid w:val="00A36AFE"/>
    <w:rsid w:val="00A36F0C"/>
    <w:rsid w:val="00A40CDC"/>
    <w:rsid w:val="00A540B0"/>
    <w:rsid w:val="00A63F61"/>
    <w:rsid w:val="00A65353"/>
    <w:rsid w:val="00A7074F"/>
    <w:rsid w:val="00A72288"/>
    <w:rsid w:val="00A7429C"/>
    <w:rsid w:val="00A77D0F"/>
    <w:rsid w:val="00A82188"/>
    <w:rsid w:val="00A82BD1"/>
    <w:rsid w:val="00A841F1"/>
    <w:rsid w:val="00A842E2"/>
    <w:rsid w:val="00A87EC0"/>
    <w:rsid w:val="00A936AA"/>
    <w:rsid w:val="00A95063"/>
    <w:rsid w:val="00AA0DBE"/>
    <w:rsid w:val="00AA302C"/>
    <w:rsid w:val="00AA4111"/>
    <w:rsid w:val="00AA79AD"/>
    <w:rsid w:val="00AB4FAB"/>
    <w:rsid w:val="00AB7552"/>
    <w:rsid w:val="00AB7F12"/>
    <w:rsid w:val="00AC3DC9"/>
    <w:rsid w:val="00AD2D53"/>
    <w:rsid w:val="00AD62C7"/>
    <w:rsid w:val="00AE2B0B"/>
    <w:rsid w:val="00AE454D"/>
    <w:rsid w:val="00AE7E0A"/>
    <w:rsid w:val="00AF2A98"/>
    <w:rsid w:val="00AF2DE2"/>
    <w:rsid w:val="00AF3A63"/>
    <w:rsid w:val="00AF582E"/>
    <w:rsid w:val="00B00C1F"/>
    <w:rsid w:val="00B03C2B"/>
    <w:rsid w:val="00B059F6"/>
    <w:rsid w:val="00B078AC"/>
    <w:rsid w:val="00B200D5"/>
    <w:rsid w:val="00B24811"/>
    <w:rsid w:val="00B331FB"/>
    <w:rsid w:val="00B35118"/>
    <w:rsid w:val="00B42022"/>
    <w:rsid w:val="00B61538"/>
    <w:rsid w:val="00B61751"/>
    <w:rsid w:val="00B6308D"/>
    <w:rsid w:val="00B661DB"/>
    <w:rsid w:val="00B728EC"/>
    <w:rsid w:val="00B741EA"/>
    <w:rsid w:val="00B7422E"/>
    <w:rsid w:val="00B779B8"/>
    <w:rsid w:val="00B8192A"/>
    <w:rsid w:val="00B851B1"/>
    <w:rsid w:val="00B874E2"/>
    <w:rsid w:val="00B87C55"/>
    <w:rsid w:val="00B87C7E"/>
    <w:rsid w:val="00B91D06"/>
    <w:rsid w:val="00B92F80"/>
    <w:rsid w:val="00B94A11"/>
    <w:rsid w:val="00BA36B5"/>
    <w:rsid w:val="00BA7975"/>
    <w:rsid w:val="00BB3F4C"/>
    <w:rsid w:val="00BB7821"/>
    <w:rsid w:val="00BC2DAB"/>
    <w:rsid w:val="00BC335B"/>
    <w:rsid w:val="00BD2932"/>
    <w:rsid w:val="00BD2C0B"/>
    <w:rsid w:val="00BD6B72"/>
    <w:rsid w:val="00BD6E83"/>
    <w:rsid w:val="00BE066C"/>
    <w:rsid w:val="00BE087B"/>
    <w:rsid w:val="00BE2BD3"/>
    <w:rsid w:val="00BE4680"/>
    <w:rsid w:val="00BE4BE3"/>
    <w:rsid w:val="00BE7473"/>
    <w:rsid w:val="00BF03D3"/>
    <w:rsid w:val="00BF2128"/>
    <w:rsid w:val="00BF437A"/>
    <w:rsid w:val="00BF539D"/>
    <w:rsid w:val="00BF6DE4"/>
    <w:rsid w:val="00BF7056"/>
    <w:rsid w:val="00C024EA"/>
    <w:rsid w:val="00C06321"/>
    <w:rsid w:val="00C06373"/>
    <w:rsid w:val="00C069EB"/>
    <w:rsid w:val="00C1312C"/>
    <w:rsid w:val="00C1796B"/>
    <w:rsid w:val="00C17B92"/>
    <w:rsid w:val="00C20FA3"/>
    <w:rsid w:val="00C210B0"/>
    <w:rsid w:val="00C32200"/>
    <w:rsid w:val="00C33175"/>
    <w:rsid w:val="00C3466E"/>
    <w:rsid w:val="00C357E7"/>
    <w:rsid w:val="00C363DC"/>
    <w:rsid w:val="00C40943"/>
    <w:rsid w:val="00C40DCC"/>
    <w:rsid w:val="00C45600"/>
    <w:rsid w:val="00C464F4"/>
    <w:rsid w:val="00C51985"/>
    <w:rsid w:val="00C52077"/>
    <w:rsid w:val="00C629AB"/>
    <w:rsid w:val="00C667AD"/>
    <w:rsid w:val="00C7218E"/>
    <w:rsid w:val="00C73AD5"/>
    <w:rsid w:val="00C75A5C"/>
    <w:rsid w:val="00C77B9D"/>
    <w:rsid w:val="00C81168"/>
    <w:rsid w:val="00C852D3"/>
    <w:rsid w:val="00C87FFD"/>
    <w:rsid w:val="00C905F7"/>
    <w:rsid w:val="00C97042"/>
    <w:rsid w:val="00CB1325"/>
    <w:rsid w:val="00CB1F24"/>
    <w:rsid w:val="00CC1D0B"/>
    <w:rsid w:val="00CC2284"/>
    <w:rsid w:val="00CC42A6"/>
    <w:rsid w:val="00CC65FD"/>
    <w:rsid w:val="00CD1B93"/>
    <w:rsid w:val="00CE066D"/>
    <w:rsid w:val="00CE341D"/>
    <w:rsid w:val="00CE5927"/>
    <w:rsid w:val="00CF0B85"/>
    <w:rsid w:val="00CF146F"/>
    <w:rsid w:val="00CF1E25"/>
    <w:rsid w:val="00CF48C5"/>
    <w:rsid w:val="00CF7621"/>
    <w:rsid w:val="00D04EFC"/>
    <w:rsid w:val="00D05856"/>
    <w:rsid w:val="00D05D13"/>
    <w:rsid w:val="00D07602"/>
    <w:rsid w:val="00D07943"/>
    <w:rsid w:val="00D11056"/>
    <w:rsid w:val="00D11CB4"/>
    <w:rsid w:val="00D178E6"/>
    <w:rsid w:val="00D21375"/>
    <w:rsid w:val="00D25D7B"/>
    <w:rsid w:val="00D26C04"/>
    <w:rsid w:val="00D26D6C"/>
    <w:rsid w:val="00D2736B"/>
    <w:rsid w:val="00D332B6"/>
    <w:rsid w:val="00D351B2"/>
    <w:rsid w:val="00D37C59"/>
    <w:rsid w:val="00D41CF2"/>
    <w:rsid w:val="00D42E89"/>
    <w:rsid w:val="00D43ED3"/>
    <w:rsid w:val="00D50663"/>
    <w:rsid w:val="00D50957"/>
    <w:rsid w:val="00D55581"/>
    <w:rsid w:val="00D569E4"/>
    <w:rsid w:val="00D5776B"/>
    <w:rsid w:val="00D6321C"/>
    <w:rsid w:val="00D710A8"/>
    <w:rsid w:val="00D71601"/>
    <w:rsid w:val="00D71F6D"/>
    <w:rsid w:val="00D7258F"/>
    <w:rsid w:val="00D765AB"/>
    <w:rsid w:val="00D80B57"/>
    <w:rsid w:val="00D91AA6"/>
    <w:rsid w:val="00D96F93"/>
    <w:rsid w:val="00DB51A0"/>
    <w:rsid w:val="00DC0592"/>
    <w:rsid w:val="00DC351D"/>
    <w:rsid w:val="00DC69D6"/>
    <w:rsid w:val="00DD23B8"/>
    <w:rsid w:val="00DD4B2E"/>
    <w:rsid w:val="00DD52CF"/>
    <w:rsid w:val="00DE119B"/>
    <w:rsid w:val="00DE3D50"/>
    <w:rsid w:val="00DE6389"/>
    <w:rsid w:val="00DE7FE6"/>
    <w:rsid w:val="00E01C2A"/>
    <w:rsid w:val="00E03344"/>
    <w:rsid w:val="00E03E4E"/>
    <w:rsid w:val="00E07454"/>
    <w:rsid w:val="00E14821"/>
    <w:rsid w:val="00E14B21"/>
    <w:rsid w:val="00E153FF"/>
    <w:rsid w:val="00E2297B"/>
    <w:rsid w:val="00E22EF5"/>
    <w:rsid w:val="00E26D15"/>
    <w:rsid w:val="00E2713F"/>
    <w:rsid w:val="00E2762B"/>
    <w:rsid w:val="00E31E09"/>
    <w:rsid w:val="00E36338"/>
    <w:rsid w:val="00E374C7"/>
    <w:rsid w:val="00E37982"/>
    <w:rsid w:val="00E40698"/>
    <w:rsid w:val="00E41B9E"/>
    <w:rsid w:val="00E4210F"/>
    <w:rsid w:val="00E46154"/>
    <w:rsid w:val="00E472EF"/>
    <w:rsid w:val="00E51D0D"/>
    <w:rsid w:val="00E53450"/>
    <w:rsid w:val="00E5746B"/>
    <w:rsid w:val="00E57779"/>
    <w:rsid w:val="00E616D9"/>
    <w:rsid w:val="00E62CB0"/>
    <w:rsid w:val="00E65A2D"/>
    <w:rsid w:val="00E66455"/>
    <w:rsid w:val="00E9457F"/>
    <w:rsid w:val="00EA038B"/>
    <w:rsid w:val="00EA329D"/>
    <w:rsid w:val="00EB14FA"/>
    <w:rsid w:val="00EB19EA"/>
    <w:rsid w:val="00EB4693"/>
    <w:rsid w:val="00EB63B8"/>
    <w:rsid w:val="00EB6D00"/>
    <w:rsid w:val="00EB7165"/>
    <w:rsid w:val="00EC0DC8"/>
    <w:rsid w:val="00EC20F5"/>
    <w:rsid w:val="00EC7079"/>
    <w:rsid w:val="00EC73C9"/>
    <w:rsid w:val="00ED1D60"/>
    <w:rsid w:val="00ED5B41"/>
    <w:rsid w:val="00EE1E8E"/>
    <w:rsid w:val="00EE5436"/>
    <w:rsid w:val="00EE5DD0"/>
    <w:rsid w:val="00EF3A5A"/>
    <w:rsid w:val="00EF4290"/>
    <w:rsid w:val="00F03FCB"/>
    <w:rsid w:val="00F079E1"/>
    <w:rsid w:val="00F10315"/>
    <w:rsid w:val="00F1241B"/>
    <w:rsid w:val="00F12706"/>
    <w:rsid w:val="00F128CE"/>
    <w:rsid w:val="00F20DB9"/>
    <w:rsid w:val="00F34936"/>
    <w:rsid w:val="00F43232"/>
    <w:rsid w:val="00F54D8B"/>
    <w:rsid w:val="00F56E13"/>
    <w:rsid w:val="00F5702B"/>
    <w:rsid w:val="00F63D72"/>
    <w:rsid w:val="00F74B32"/>
    <w:rsid w:val="00F76D0B"/>
    <w:rsid w:val="00F81DDE"/>
    <w:rsid w:val="00F85580"/>
    <w:rsid w:val="00F9023E"/>
    <w:rsid w:val="00F9614E"/>
    <w:rsid w:val="00F9617A"/>
    <w:rsid w:val="00F9687A"/>
    <w:rsid w:val="00FA1575"/>
    <w:rsid w:val="00FA584E"/>
    <w:rsid w:val="00FB43D5"/>
    <w:rsid w:val="00FB4669"/>
    <w:rsid w:val="00FB58A3"/>
    <w:rsid w:val="00FC24EC"/>
    <w:rsid w:val="00FC3A7E"/>
    <w:rsid w:val="00FC518E"/>
    <w:rsid w:val="00FC56E3"/>
    <w:rsid w:val="00FC705F"/>
    <w:rsid w:val="00FD0B86"/>
    <w:rsid w:val="00FD71BC"/>
    <w:rsid w:val="00FF1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next w:val="NormalNext"/>
    <w:qFormat/>
    <w:rsid w:val="0013214E"/>
    <w:rPr>
      <w:kern w:val="20"/>
    </w:rPr>
  </w:style>
  <w:style w:type="paragraph" w:styleId="Heading1">
    <w:name w:val="heading 1"/>
    <w:basedOn w:val="Normal"/>
    <w:next w:val="Normal"/>
    <w:link w:val="Heading1Char"/>
    <w:uiPriority w:val="9"/>
    <w:qFormat/>
    <w:rsid w:val="006E3B9A"/>
    <w:pPr>
      <w:keepNext/>
      <w:keepLines/>
      <w:numPr>
        <w:numId w:val="3"/>
      </w:numPr>
      <w:spacing w:before="360" w:after="120"/>
      <w:outlineLvl w:val="0"/>
    </w:pPr>
    <w:rPr>
      <w:rFonts w:asciiTheme="majorHAnsi" w:eastAsiaTheme="majorEastAsia" w:hAnsiTheme="majorHAnsi" w:cstheme="majorBidi"/>
      <w:b/>
      <w:bCs/>
      <w:color w:val="023241" w:themeColor="accent1" w:themeShade="B5"/>
      <w:sz w:val="28"/>
      <w:szCs w:val="28"/>
    </w:rPr>
  </w:style>
  <w:style w:type="paragraph" w:styleId="Heading2">
    <w:name w:val="heading 2"/>
    <w:basedOn w:val="Normal"/>
    <w:next w:val="Normal"/>
    <w:link w:val="Heading2Char"/>
    <w:uiPriority w:val="9"/>
    <w:qFormat/>
    <w:rsid w:val="006E3B9A"/>
    <w:pPr>
      <w:keepNext/>
      <w:keepLines/>
      <w:numPr>
        <w:ilvl w:val="1"/>
        <w:numId w:val="3"/>
      </w:numPr>
      <w:spacing w:before="240" w:after="120"/>
      <w:outlineLvl w:val="1"/>
    </w:pPr>
    <w:rPr>
      <w:rFonts w:asciiTheme="majorHAnsi" w:eastAsiaTheme="majorEastAsia" w:hAnsiTheme="majorHAnsi" w:cstheme="majorBidi"/>
      <w:b/>
      <w:bCs/>
      <w:color w:val="03485C" w:themeColor="accent1"/>
      <w:sz w:val="28"/>
      <w:szCs w:val="26"/>
    </w:rPr>
  </w:style>
  <w:style w:type="paragraph" w:styleId="Heading3">
    <w:name w:val="heading 3"/>
    <w:basedOn w:val="Normal"/>
    <w:next w:val="Normal"/>
    <w:link w:val="Heading3Char"/>
    <w:uiPriority w:val="9"/>
    <w:unhideWhenUsed/>
    <w:qFormat/>
    <w:rsid w:val="006E3B9A"/>
    <w:pPr>
      <w:keepNext/>
      <w:keepLines/>
      <w:numPr>
        <w:ilvl w:val="2"/>
        <w:numId w:val="3"/>
      </w:numPr>
      <w:spacing w:before="200"/>
      <w:outlineLvl w:val="2"/>
    </w:pPr>
    <w:rPr>
      <w:rFonts w:asciiTheme="majorHAnsi" w:eastAsiaTheme="majorEastAsia" w:hAnsiTheme="majorHAnsi" w:cstheme="majorBidi"/>
      <w:b/>
      <w:bCs/>
      <w:color w:val="03485C" w:themeColor="accent1"/>
    </w:rPr>
  </w:style>
  <w:style w:type="paragraph" w:styleId="Heading4">
    <w:name w:val="heading 4"/>
    <w:basedOn w:val="Normal"/>
    <w:next w:val="Normal"/>
    <w:link w:val="Heading4Char"/>
    <w:uiPriority w:val="9"/>
    <w:unhideWhenUsed/>
    <w:qFormat/>
    <w:rsid w:val="003B044F"/>
    <w:pPr>
      <w:keepNext/>
      <w:keepLines/>
      <w:spacing w:before="200"/>
      <w:outlineLvl w:val="3"/>
    </w:pPr>
    <w:rPr>
      <w:rFonts w:asciiTheme="majorHAnsi" w:eastAsiaTheme="majorEastAsia" w:hAnsiTheme="majorHAnsi" w:cstheme="majorBidi"/>
      <w:b/>
      <w:bCs/>
      <w:iCs/>
      <w:color w:val="03485C"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B40"/>
    <w:pPr>
      <w:pBdr>
        <w:top w:val="single" w:sz="4" w:space="1" w:color="auto"/>
      </w:pBdr>
      <w:spacing w:after="120"/>
      <w:contextualSpacing/>
      <w:jc w:val="center"/>
    </w:pPr>
    <w:rPr>
      <w:rFonts w:asciiTheme="majorHAnsi" w:eastAsiaTheme="majorEastAsia" w:hAnsiTheme="majorHAnsi" w:cstheme="majorBidi"/>
      <w:color w:val="034D62" w:themeColor="text2" w:themeShade="CC"/>
      <w:spacing w:val="5"/>
      <w:kern w:val="28"/>
      <w:sz w:val="52"/>
      <w:szCs w:val="52"/>
    </w:rPr>
  </w:style>
  <w:style w:type="character" w:customStyle="1" w:styleId="TitleChar">
    <w:name w:val="Title Char"/>
    <w:basedOn w:val="DefaultParagraphFont"/>
    <w:link w:val="Title"/>
    <w:uiPriority w:val="10"/>
    <w:rsid w:val="00794B40"/>
    <w:rPr>
      <w:rFonts w:asciiTheme="majorHAnsi" w:eastAsiaTheme="majorEastAsia" w:hAnsiTheme="majorHAnsi" w:cstheme="majorBidi"/>
      <w:color w:val="034D62" w:themeColor="text2" w:themeShade="CC"/>
      <w:spacing w:val="5"/>
      <w:kern w:val="28"/>
      <w:sz w:val="52"/>
      <w:szCs w:val="52"/>
    </w:rPr>
  </w:style>
  <w:style w:type="paragraph" w:styleId="Subtitle">
    <w:name w:val="Subtitle"/>
    <w:basedOn w:val="Normal"/>
    <w:link w:val="SubtitleChar"/>
    <w:uiPriority w:val="11"/>
    <w:qFormat/>
    <w:rsid w:val="002D1117"/>
    <w:pPr>
      <w:numPr>
        <w:ilvl w:val="1"/>
      </w:numPr>
      <w:spacing w:after="240"/>
      <w:contextualSpacing/>
      <w:jc w:val="center"/>
    </w:pPr>
    <w:rPr>
      <w:rFonts w:eastAsiaTheme="majorEastAsia" w:cstheme="majorBidi"/>
      <w:iCs/>
      <w:color w:val="04617B" w:themeColor="text2"/>
      <w:sz w:val="24"/>
      <w:szCs w:val="24"/>
    </w:rPr>
  </w:style>
  <w:style w:type="character" w:customStyle="1" w:styleId="SubtitleChar">
    <w:name w:val="Subtitle Char"/>
    <w:basedOn w:val="DefaultParagraphFont"/>
    <w:link w:val="Subtitle"/>
    <w:uiPriority w:val="11"/>
    <w:rsid w:val="002D1117"/>
    <w:rPr>
      <w:rFonts w:eastAsiaTheme="majorEastAsia" w:cstheme="majorBidi"/>
      <w:iCs/>
      <w:color w:val="04617B" w:themeColor="text2"/>
      <w:sz w:val="24"/>
      <w:szCs w:val="24"/>
    </w:rPr>
  </w:style>
  <w:style w:type="character" w:styleId="SubtleEmphasis">
    <w:name w:val="Subtle Emphasis"/>
    <w:basedOn w:val="DefaultParagraphFont"/>
    <w:uiPriority w:val="19"/>
    <w:qFormat/>
    <w:rsid w:val="00DB51A0"/>
    <w:rPr>
      <w:i/>
      <w:iCs/>
    </w:rPr>
  </w:style>
  <w:style w:type="character" w:customStyle="1" w:styleId="Heading1Char">
    <w:name w:val="Heading 1 Char"/>
    <w:basedOn w:val="DefaultParagraphFont"/>
    <w:link w:val="Heading1"/>
    <w:uiPriority w:val="9"/>
    <w:rsid w:val="006E3B9A"/>
    <w:rPr>
      <w:rFonts w:asciiTheme="majorHAnsi" w:eastAsiaTheme="majorEastAsia" w:hAnsiTheme="majorHAnsi" w:cstheme="majorBidi"/>
      <w:b/>
      <w:bCs/>
      <w:color w:val="023241" w:themeColor="accent1" w:themeShade="B5"/>
      <w:kern w:val="20"/>
      <w:sz w:val="28"/>
      <w:szCs w:val="28"/>
    </w:rPr>
  </w:style>
  <w:style w:type="paragraph" w:customStyle="1" w:styleId="Source">
    <w:name w:val="Source"/>
    <w:basedOn w:val="Normal"/>
    <w:uiPriority w:val="28"/>
    <w:qFormat/>
    <w:rsid w:val="003B044F"/>
    <w:pPr>
      <w:spacing w:before="120" w:after="120"/>
      <w:contextualSpacing/>
      <w:jc w:val="left"/>
    </w:pPr>
    <w:rPr>
      <w:rFonts w:ascii="Consolas" w:hAnsi="Consolas"/>
      <w:noProof/>
      <w:sz w:val="20"/>
    </w:rPr>
  </w:style>
  <w:style w:type="character" w:customStyle="1" w:styleId="Code">
    <w:name w:val="Code"/>
    <w:basedOn w:val="DefaultParagraphFont"/>
    <w:uiPriority w:val="28"/>
    <w:qFormat/>
    <w:rsid w:val="002A3244"/>
    <w:rPr>
      <w:rFonts w:ascii="Consolas" w:hAnsi="Consolas"/>
      <w:sz w:val="20"/>
    </w:rPr>
  </w:style>
  <w:style w:type="character" w:customStyle="1" w:styleId="Keyword">
    <w:name w:val="Keyword"/>
    <w:basedOn w:val="Code"/>
    <w:uiPriority w:val="28"/>
    <w:qFormat/>
    <w:rsid w:val="002723AF"/>
    <w:rPr>
      <w:color w:val="0000CC"/>
    </w:rPr>
  </w:style>
  <w:style w:type="character" w:styleId="Emphasis">
    <w:name w:val="Emphasis"/>
    <w:basedOn w:val="DefaultParagraphFont"/>
    <w:uiPriority w:val="20"/>
    <w:qFormat/>
    <w:rsid w:val="00431B90"/>
    <w:rPr>
      <w:b/>
      <w:bCs/>
      <w:i/>
      <w:iCs/>
      <w:spacing w:val="10"/>
    </w:rPr>
  </w:style>
  <w:style w:type="paragraph" w:customStyle="1" w:styleId="NormalNext">
    <w:name w:val="Normal Next"/>
    <w:basedOn w:val="Normal"/>
    <w:qFormat/>
    <w:rsid w:val="009E56C0"/>
    <w:pPr>
      <w:ind w:firstLine="284"/>
      <w:contextualSpacing/>
    </w:pPr>
  </w:style>
  <w:style w:type="character" w:customStyle="1" w:styleId="Heading2Char">
    <w:name w:val="Heading 2 Char"/>
    <w:basedOn w:val="DefaultParagraphFont"/>
    <w:link w:val="Heading2"/>
    <w:uiPriority w:val="9"/>
    <w:rsid w:val="006E3B9A"/>
    <w:rPr>
      <w:rFonts w:asciiTheme="majorHAnsi" w:eastAsiaTheme="majorEastAsia" w:hAnsiTheme="majorHAnsi" w:cstheme="majorBidi"/>
      <w:b/>
      <w:bCs/>
      <w:color w:val="03485C" w:themeColor="accent1"/>
      <w:kern w:val="20"/>
      <w:sz w:val="28"/>
      <w:szCs w:val="26"/>
    </w:rPr>
  </w:style>
  <w:style w:type="paragraph" w:styleId="DocumentMap">
    <w:name w:val="Document Map"/>
    <w:basedOn w:val="Normal"/>
    <w:link w:val="DocumentMapChar"/>
    <w:uiPriority w:val="99"/>
    <w:semiHidden/>
    <w:unhideWhenUsed/>
    <w:rsid w:val="002D1117"/>
    <w:rPr>
      <w:rFonts w:ascii="Tahoma" w:hAnsi="Tahoma" w:cs="Tahoma"/>
      <w:sz w:val="16"/>
      <w:szCs w:val="16"/>
    </w:rPr>
  </w:style>
  <w:style w:type="character" w:customStyle="1" w:styleId="DocumentMapChar">
    <w:name w:val="Document Map Char"/>
    <w:basedOn w:val="DefaultParagraphFont"/>
    <w:link w:val="DocumentMap"/>
    <w:uiPriority w:val="99"/>
    <w:semiHidden/>
    <w:rsid w:val="002D1117"/>
    <w:rPr>
      <w:rFonts w:ascii="Tahoma" w:hAnsi="Tahoma" w:cs="Tahoma"/>
      <w:sz w:val="16"/>
      <w:szCs w:val="16"/>
    </w:rPr>
  </w:style>
  <w:style w:type="character" w:customStyle="1" w:styleId="Heading3Char">
    <w:name w:val="Heading 3 Char"/>
    <w:basedOn w:val="DefaultParagraphFont"/>
    <w:link w:val="Heading3"/>
    <w:uiPriority w:val="9"/>
    <w:rsid w:val="006E3B9A"/>
    <w:rPr>
      <w:rFonts w:asciiTheme="majorHAnsi" w:eastAsiaTheme="majorEastAsia" w:hAnsiTheme="majorHAnsi" w:cstheme="majorBidi"/>
      <w:b/>
      <w:bCs/>
      <w:color w:val="03485C" w:themeColor="accent1"/>
      <w:kern w:val="20"/>
    </w:rPr>
  </w:style>
  <w:style w:type="paragraph" w:styleId="NoSpacing">
    <w:name w:val="No Spacing"/>
    <w:uiPriority w:val="1"/>
    <w:qFormat/>
    <w:rsid w:val="00EB63B8"/>
  </w:style>
  <w:style w:type="numbering" w:customStyle="1" w:styleId="HeadingNumbering">
    <w:name w:val="Heading Numbering"/>
    <w:basedOn w:val="NoList"/>
    <w:uiPriority w:val="99"/>
    <w:rsid w:val="00907780"/>
    <w:pPr>
      <w:numPr>
        <w:numId w:val="23"/>
      </w:numPr>
    </w:pPr>
  </w:style>
  <w:style w:type="numbering" w:customStyle="1" w:styleId="Itemize">
    <w:name w:val="Itemize"/>
    <w:basedOn w:val="NoList"/>
    <w:uiPriority w:val="99"/>
    <w:rsid w:val="00805989"/>
    <w:pPr>
      <w:numPr>
        <w:numId w:val="21"/>
      </w:numPr>
    </w:pPr>
  </w:style>
  <w:style w:type="paragraph" w:customStyle="1" w:styleId="Itemized">
    <w:name w:val="Itemized"/>
    <w:basedOn w:val="Normal"/>
    <w:qFormat/>
    <w:rsid w:val="00332624"/>
    <w:pPr>
      <w:numPr>
        <w:numId w:val="9"/>
      </w:numPr>
      <w:spacing w:before="120" w:after="120"/>
      <w:ind w:left="216" w:hanging="216"/>
      <w:contextualSpacing/>
    </w:pPr>
  </w:style>
  <w:style w:type="character" w:customStyle="1" w:styleId="Type">
    <w:name w:val="Type"/>
    <w:basedOn w:val="Code"/>
    <w:uiPriority w:val="28"/>
    <w:rsid w:val="002723AF"/>
    <w:rPr>
      <w:color w:val="046683" w:themeColor="accent2" w:themeTint="E6"/>
    </w:rPr>
  </w:style>
  <w:style w:type="character" w:customStyle="1" w:styleId="Library">
    <w:name w:val="Library"/>
    <w:basedOn w:val="Code"/>
    <w:uiPriority w:val="28"/>
    <w:rsid w:val="002723AF"/>
    <w:rPr>
      <w:color w:val="0000CC"/>
    </w:rPr>
  </w:style>
  <w:style w:type="character" w:customStyle="1" w:styleId="Pragma">
    <w:name w:val="Pragma"/>
    <w:basedOn w:val="Code"/>
    <w:uiPriority w:val="28"/>
    <w:rsid w:val="00794B40"/>
    <w:rPr>
      <w:color w:val="326422"/>
    </w:rPr>
  </w:style>
  <w:style w:type="character" w:customStyle="1" w:styleId="Comment">
    <w:name w:val="Comment"/>
    <w:basedOn w:val="Code"/>
    <w:uiPriority w:val="28"/>
    <w:rsid w:val="00794B40"/>
    <w:rPr>
      <w:rFonts w:asciiTheme="minorHAnsi" w:hAnsiTheme="minorHAnsi"/>
      <w:color w:val="326422"/>
    </w:rPr>
  </w:style>
  <w:style w:type="paragraph" w:styleId="ListParagraph">
    <w:name w:val="List Paragraph"/>
    <w:basedOn w:val="Normal"/>
    <w:uiPriority w:val="34"/>
    <w:qFormat/>
    <w:rsid w:val="009E56C0"/>
    <w:pPr>
      <w:ind w:left="720"/>
      <w:contextualSpacing/>
    </w:pPr>
  </w:style>
  <w:style w:type="character" w:customStyle="1" w:styleId="Heading4Char">
    <w:name w:val="Heading 4 Char"/>
    <w:basedOn w:val="DefaultParagraphFont"/>
    <w:link w:val="Heading4"/>
    <w:uiPriority w:val="9"/>
    <w:rsid w:val="003B044F"/>
    <w:rPr>
      <w:rFonts w:asciiTheme="majorHAnsi" w:eastAsiaTheme="majorEastAsia" w:hAnsiTheme="majorHAnsi" w:cstheme="majorBidi"/>
      <w:b/>
      <w:bCs/>
      <w:iCs/>
      <w:color w:val="03485C" w:themeColor="accent1"/>
      <w:kern w:val="20"/>
      <w:sz w:val="24"/>
    </w:rPr>
  </w:style>
  <w:style w:type="character" w:customStyle="1" w:styleId="Normalchar">
    <w:name w:val="Normal char"/>
    <w:basedOn w:val="DefaultParagraphFont"/>
    <w:uiPriority w:val="1"/>
    <w:rsid w:val="002F6889"/>
  </w:style>
  <w:style w:type="paragraph" w:customStyle="1" w:styleId="SourceExample">
    <w:name w:val="Source Example"/>
    <w:basedOn w:val="Source"/>
    <w:uiPriority w:val="28"/>
    <w:semiHidden/>
    <w:rsid w:val="000607C4"/>
  </w:style>
  <w:style w:type="paragraph" w:customStyle="1" w:styleId="SourceDefinition">
    <w:name w:val="Source Definition"/>
    <w:basedOn w:val="Source"/>
    <w:uiPriority w:val="28"/>
    <w:qFormat/>
    <w:rsid w:val="003B044F"/>
    <w:pPr>
      <w:keepNext/>
      <w:pBdr>
        <w:top w:val="single" w:sz="4" w:space="1" w:color="auto"/>
        <w:left w:val="single" w:sz="4" w:space="4" w:color="auto"/>
        <w:bottom w:val="single" w:sz="4" w:space="1" w:color="auto"/>
        <w:right w:val="single" w:sz="4" w:space="4" w:color="auto"/>
      </w:pBdr>
      <w:shd w:val="pct5" w:color="auto" w:fill="auto"/>
    </w:pPr>
  </w:style>
  <w:style w:type="paragraph" w:styleId="BalloonText">
    <w:name w:val="Balloon Text"/>
    <w:basedOn w:val="Normal"/>
    <w:link w:val="BalloonTextChar"/>
    <w:uiPriority w:val="99"/>
    <w:semiHidden/>
    <w:unhideWhenUsed/>
    <w:rsid w:val="002F6CA5"/>
    <w:rPr>
      <w:rFonts w:ascii="Tahoma" w:hAnsi="Tahoma" w:cs="Tahoma"/>
      <w:sz w:val="16"/>
      <w:szCs w:val="16"/>
    </w:rPr>
  </w:style>
  <w:style w:type="paragraph" w:customStyle="1" w:styleId="Note">
    <w:name w:val="Note"/>
    <w:basedOn w:val="Normal"/>
    <w:uiPriority w:val="29"/>
    <w:qFormat/>
    <w:rsid w:val="007B3026"/>
  </w:style>
  <w:style w:type="paragraph" w:customStyle="1" w:styleId="NoteHeader">
    <w:name w:val="Note Header"/>
    <w:basedOn w:val="Heading4"/>
    <w:next w:val="Note"/>
    <w:uiPriority w:val="29"/>
    <w:qFormat/>
    <w:rsid w:val="006E3B9A"/>
    <w:pPr>
      <w:jc w:val="left"/>
      <w:outlineLvl w:val="9"/>
    </w:pPr>
  </w:style>
  <w:style w:type="numbering" w:customStyle="1" w:styleId="NoteNumbering">
    <w:name w:val="Note Numbering"/>
    <w:basedOn w:val="NoList"/>
    <w:uiPriority w:val="99"/>
    <w:rsid w:val="00A7074F"/>
    <w:pPr>
      <w:numPr>
        <w:numId w:val="16"/>
      </w:numPr>
    </w:pPr>
  </w:style>
  <w:style w:type="character" w:customStyle="1" w:styleId="BalloonTextChar">
    <w:name w:val="Balloon Text Char"/>
    <w:basedOn w:val="DefaultParagraphFont"/>
    <w:link w:val="BalloonText"/>
    <w:uiPriority w:val="99"/>
    <w:semiHidden/>
    <w:rsid w:val="002F6CA5"/>
    <w:rPr>
      <w:rFonts w:ascii="Tahoma" w:hAnsi="Tahoma" w:cs="Tahoma"/>
      <w:kern w:val="20"/>
      <w:sz w:val="16"/>
      <w:szCs w:val="16"/>
    </w:rPr>
  </w:style>
  <w:style w:type="paragraph" w:styleId="Bibliography">
    <w:name w:val="Bibliography"/>
    <w:basedOn w:val="Normal"/>
    <w:next w:val="Normal"/>
    <w:uiPriority w:val="37"/>
    <w:unhideWhenUsed/>
    <w:rsid w:val="0038389B"/>
    <w:pPr>
      <w:spacing w:after="120"/>
      <w:jc w:val="left"/>
    </w:pPr>
  </w:style>
  <w:style w:type="paragraph" w:customStyle="1" w:styleId="HeadingAppendix">
    <w:name w:val="Heading Appendix"/>
    <w:basedOn w:val="Heading1"/>
    <w:link w:val="HeadingAppendixChar"/>
    <w:qFormat/>
    <w:rsid w:val="00907780"/>
    <w:pPr>
      <w:pageBreakBefore/>
      <w:numPr>
        <w:ilvl w:val="6"/>
      </w:numPr>
    </w:pPr>
  </w:style>
  <w:style w:type="character" w:customStyle="1" w:styleId="HeadingAppendixChar">
    <w:name w:val="Heading Appendix Char"/>
    <w:basedOn w:val="Heading1Char"/>
    <w:link w:val="HeadingAppendix"/>
    <w:rsid w:val="00907780"/>
    <w:rPr>
      <w:b/>
      <w:bCs/>
    </w:rPr>
  </w:style>
  <w:style w:type="paragraph" w:customStyle="1" w:styleId="HeadingAppendix2">
    <w:name w:val="Heading Appendix 2"/>
    <w:basedOn w:val="Heading2"/>
    <w:next w:val="Normal"/>
    <w:link w:val="HeadingAppendix2Char"/>
    <w:qFormat/>
    <w:rsid w:val="00907780"/>
    <w:pPr>
      <w:numPr>
        <w:ilvl w:val="7"/>
      </w:numPr>
      <w:outlineLvl w:val="7"/>
    </w:pPr>
    <w:rPr>
      <w:color w:val="04617B" w:themeColor="text2"/>
    </w:rPr>
  </w:style>
  <w:style w:type="character" w:customStyle="1" w:styleId="HeadingAppendix2Char">
    <w:name w:val="Heading Appendix 2 Char"/>
    <w:basedOn w:val="Heading2Char"/>
    <w:link w:val="HeadingAppendix2"/>
    <w:rsid w:val="00907780"/>
    <w:rPr>
      <w:b/>
      <w:bCs/>
      <w:color w:val="04617B" w:themeColor="text2"/>
    </w:rPr>
  </w:style>
  <w:style w:type="character" w:customStyle="1" w:styleId="CodeFance">
    <w:name w:val="Code Fance"/>
    <w:basedOn w:val="DefaultParagraphFont"/>
    <w:uiPriority w:val="28"/>
    <w:rsid w:val="002F3255"/>
    <w:rPr>
      <w:i/>
    </w:rPr>
  </w:style>
  <w:style w:type="paragraph" w:styleId="ListBullet">
    <w:name w:val="List Bullet"/>
    <w:basedOn w:val="Normal"/>
    <w:uiPriority w:val="99"/>
    <w:unhideWhenUsed/>
    <w:rsid w:val="008566F5"/>
    <w:pPr>
      <w:numPr>
        <w:numId w:val="18"/>
      </w:numPr>
      <w:contextualSpacing/>
    </w:pPr>
  </w:style>
  <w:style w:type="paragraph" w:styleId="Header">
    <w:name w:val="header"/>
    <w:basedOn w:val="Normal"/>
    <w:link w:val="HeaderChar"/>
    <w:uiPriority w:val="99"/>
    <w:semiHidden/>
    <w:unhideWhenUsed/>
    <w:rsid w:val="00E40698"/>
    <w:pPr>
      <w:tabs>
        <w:tab w:val="center" w:pos="4680"/>
        <w:tab w:val="right" w:pos="9360"/>
      </w:tabs>
    </w:pPr>
  </w:style>
  <w:style w:type="character" w:customStyle="1" w:styleId="HeaderChar">
    <w:name w:val="Header Char"/>
    <w:basedOn w:val="DefaultParagraphFont"/>
    <w:link w:val="Header"/>
    <w:uiPriority w:val="99"/>
    <w:semiHidden/>
    <w:rsid w:val="00E40698"/>
    <w:rPr>
      <w:kern w:val="20"/>
    </w:rPr>
  </w:style>
  <w:style w:type="paragraph" w:styleId="Footer">
    <w:name w:val="footer"/>
    <w:basedOn w:val="Normal"/>
    <w:link w:val="FooterChar"/>
    <w:uiPriority w:val="99"/>
    <w:semiHidden/>
    <w:unhideWhenUsed/>
    <w:rsid w:val="00E40698"/>
    <w:pPr>
      <w:tabs>
        <w:tab w:val="center" w:pos="4680"/>
        <w:tab w:val="right" w:pos="9360"/>
      </w:tabs>
    </w:pPr>
  </w:style>
  <w:style w:type="character" w:customStyle="1" w:styleId="FooterChar">
    <w:name w:val="Footer Char"/>
    <w:basedOn w:val="DefaultParagraphFont"/>
    <w:link w:val="Footer"/>
    <w:uiPriority w:val="99"/>
    <w:semiHidden/>
    <w:rsid w:val="00E40698"/>
    <w:rPr>
      <w:kern w:val="20"/>
    </w:rPr>
  </w:style>
  <w:style w:type="paragraph" w:customStyle="1" w:styleId="HeadingAppendix3">
    <w:name w:val="Heading Appendix 3"/>
    <w:basedOn w:val="Normal"/>
    <w:qFormat/>
    <w:rsid w:val="00907780"/>
    <w:pPr>
      <w:keepNext/>
      <w:keepLines/>
      <w:spacing w:before="120"/>
      <w:outlineLvl w:val="8"/>
    </w:pPr>
    <w:rPr>
      <w:color w:val="04617B" w:themeColor="text2"/>
      <w:sz w:val="24"/>
    </w:rPr>
  </w:style>
  <w:style w:type="character" w:styleId="HTMLCode">
    <w:name w:val="HTML Code"/>
    <w:basedOn w:val="DefaultParagraphFont"/>
    <w:uiPriority w:val="99"/>
    <w:semiHidden/>
    <w:unhideWhenUsed/>
    <w:rsid w:val="00640C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0B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Times New Roman" w:hAnsi="Courier New" w:cs="Courier New"/>
      <w:kern w:val="0"/>
      <w:sz w:val="26"/>
      <w:szCs w:val="26"/>
    </w:rPr>
  </w:style>
  <w:style w:type="character" w:customStyle="1" w:styleId="HTMLPreformattedChar">
    <w:name w:val="HTML Preformatted Char"/>
    <w:basedOn w:val="DefaultParagraphFont"/>
    <w:link w:val="HTMLPreformatted"/>
    <w:uiPriority w:val="99"/>
    <w:semiHidden/>
    <w:rsid w:val="00D80B57"/>
    <w:rPr>
      <w:rFonts w:ascii="Courier New" w:eastAsia="Times New Roman" w:hAnsi="Courier New" w:cs="Courier New"/>
      <w:sz w:val="26"/>
      <w:szCs w:val="26"/>
      <w:shd w:val="clear" w:color="auto" w:fill="EEEEEE"/>
    </w:rPr>
  </w:style>
  <w:style w:type="character" w:customStyle="1" w:styleId="Perhaps">
    <w:name w:val="Perhaps"/>
    <w:uiPriority w:val="1"/>
    <w:rsid w:val="005020AE"/>
    <w:rPr>
      <w:i/>
    </w:rPr>
  </w:style>
  <w:style w:type="paragraph" w:styleId="NormalWeb">
    <w:name w:val="Normal (Web)"/>
    <w:basedOn w:val="Normal"/>
    <w:uiPriority w:val="99"/>
    <w:unhideWhenUsed/>
    <w:rsid w:val="007D7627"/>
    <w:pPr>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D7627"/>
    <w:rPr>
      <w:color w:val="0000FF"/>
      <w:u w:val="single"/>
    </w:rPr>
  </w:style>
  <w:style w:type="character" w:styleId="CommentReference">
    <w:name w:val="annotation reference"/>
    <w:basedOn w:val="DefaultParagraphFont"/>
    <w:uiPriority w:val="99"/>
    <w:semiHidden/>
    <w:unhideWhenUsed/>
    <w:rsid w:val="00026FD4"/>
    <w:rPr>
      <w:sz w:val="16"/>
      <w:szCs w:val="16"/>
    </w:rPr>
  </w:style>
  <w:style w:type="paragraph" w:styleId="CommentText">
    <w:name w:val="annotation text"/>
    <w:basedOn w:val="Normal"/>
    <w:link w:val="CommentTextChar"/>
    <w:uiPriority w:val="99"/>
    <w:semiHidden/>
    <w:unhideWhenUsed/>
    <w:rsid w:val="00026FD4"/>
    <w:rPr>
      <w:sz w:val="20"/>
      <w:szCs w:val="20"/>
    </w:rPr>
  </w:style>
  <w:style w:type="character" w:customStyle="1" w:styleId="CommentTextChar">
    <w:name w:val="Comment Text Char"/>
    <w:basedOn w:val="DefaultParagraphFont"/>
    <w:link w:val="CommentText"/>
    <w:uiPriority w:val="99"/>
    <w:semiHidden/>
    <w:rsid w:val="00026FD4"/>
    <w:rPr>
      <w:kern w:val="20"/>
      <w:sz w:val="20"/>
      <w:szCs w:val="20"/>
    </w:rPr>
  </w:style>
  <w:style w:type="paragraph" w:styleId="CommentSubject">
    <w:name w:val="annotation subject"/>
    <w:basedOn w:val="CommentText"/>
    <w:next w:val="CommentText"/>
    <w:link w:val="CommentSubjectChar"/>
    <w:uiPriority w:val="99"/>
    <w:semiHidden/>
    <w:unhideWhenUsed/>
    <w:rsid w:val="00026FD4"/>
    <w:rPr>
      <w:b/>
      <w:bCs/>
    </w:rPr>
  </w:style>
  <w:style w:type="character" w:customStyle="1" w:styleId="CommentSubjectChar">
    <w:name w:val="Comment Subject Char"/>
    <w:basedOn w:val="CommentTextChar"/>
    <w:link w:val="CommentSubject"/>
    <w:uiPriority w:val="99"/>
    <w:semiHidden/>
    <w:rsid w:val="00026FD4"/>
    <w:rPr>
      <w:b/>
      <w:bCs/>
    </w:rPr>
  </w:style>
  <w:style w:type="paragraph" w:customStyle="1" w:styleId="InternalBlock">
    <w:name w:val="InternalBlock"/>
    <w:basedOn w:val="BodyText"/>
    <w:qFormat/>
    <w:rsid w:val="00C17B92"/>
    <w:pPr>
      <w:framePr w:wrap="notBeside" w:vAnchor="text" w:hAnchor="text" w:y="1"/>
      <w:pBdr>
        <w:bottom w:val="single" w:sz="4" w:space="4" w:color="03485C" w:themeColor="accent1"/>
      </w:pBdr>
      <w:shd w:val="clear" w:color="auto" w:fill="B5B5B5" w:themeFill="background2" w:themeFillShade="BF"/>
      <w:spacing w:before="200" w:after="280"/>
      <w:ind w:left="720" w:right="936"/>
      <w:pPrChange w:id="0" w:author="Manuel Fahndrich" w:date="2008-10-02T16:36:00Z">
        <w:pPr>
          <w:pBdr>
            <w:bottom w:val="single" w:sz="4" w:space="4" w:color="03485C" w:themeColor="accent1"/>
          </w:pBdr>
          <w:spacing w:before="200" w:after="280"/>
          <w:ind w:left="720" w:right="936"/>
          <w:jc w:val="both"/>
        </w:pPr>
      </w:pPrChange>
    </w:pPr>
    <w:rPr>
      <w:bCs/>
      <w:i/>
      <w:iCs/>
      <w:color w:val="03485C" w:themeColor="accent1"/>
      <w:rPrChange w:id="0" w:author="Manuel Fahndrich" w:date="2008-10-02T16:36:00Z">
        <w:rPr>
          <w:rFonts w:asciiTheme="minorHAnsi" w:eastAsiaTheme="minorHAnsi" w:hAnsiTheme="minorHAnsi" w:cstheme="minorBidi"/>
          <w:b/>
          <w:bCs/>
          <w:i/>
          <w:iCs/>
          <w:color w:val="03485C" w:themeColor="accent1"/>
          <w:kern w:val="20"/>
          <w:sz w:val="22"/>
          <w:szCs w:val="22"/>
          <w:lang w:val="en-US" w:eastAsia="en-US" w:bidi="ar-SA"/>
        </w:rPr>
      </w:rPrChange>
    </w:rPr>
  </w:style>
  <w:style w:type="paragraph" w:customStyle="1" w:styleId="MicrosoftInternal">
    <w:name w:val="MicrosoftInternal"/>
    <w:basedOn w:val="NormalIndent"/>
    <w:qFormat/>
    <w:rsid w:val="00C17B92"/>
    <w:pPr>
      <w:pBdr>
        <w:top w:val="single" w:sz="4" w:space="1" w:color="03485C" w:themeColor="accent1"/>
        <w:bottom w:val="single" w:sz="4" w:space="1" w:color="03485C" w:themeColor="accent1"/>
      </w:pBdr>
      <w:shd w:val="clear" w:color="auto" w:fill="DADADA" w:themeFill="background2" w:themeFillShade="E6"/>
      <w:spacing w:before="120" w:after="120"/>
      <w:ind w:right="720"/>
      <w:contextualSpacing/>
      <w:pPrChange w:id="1" w:author="Manuel Fahndrich" w:date="2008-10-02T16:42:00Z">
        <w:pPr>
          <w:ind w:left="720"/>
          <w:jc w:val="both"/>
        </w:pPr>
      </w:pPrChange>
    </w:pPr>
    <w:rPr>
      <w:i/>
      <w:rPrChange w:id="1" w:author="Manuel Fahndrich" w:date="2008-10-02T16:42:00Z">
        <w:rPr>
          <w:rFonts w:asciiTheme="minorHAnsi" w:eastAsiaTheme="minorHAnsi" w:hAnsiTheme="minorHAnsi" w:cstheme="minorBidi"/>
          <w:kern w:val="20"/>
          <w:sz w:val="22"/>
          <w:szCs w:val="22"/>
          <w:lang w:val="en-US" w:eastAsia="en-US" w:bidi="ar-SA"/>
        </w:rPr>
      </w:rPrChange>
    </w:rPr>
  </w:style>
  <w:style w:type="paragraph" w:styleId="BodyText">
    <w:name w:val="Body Text"/>
    <w:basedOn w:val="Normal"/>
    <w:link w:val="BodyTextChar"/>
    <w:uiPriority w:val="99"/>
    <w:semiHidden/>
    <w:unhideWhenUsed/>
    <w:rsid w:val="00B91D06"/>
    <w:pPr>
      <w:spacing w:after="120"/>
    </w:pPr>
  </w:style>
  <w:style w:type="character" w:customStyle="1" w:styleId="BodyTextChar">
    <w:name w:val="Body Text Char"/>
    <w:basedOn w:val="DefaultParagraphFont"/>
    <w:link w:val="BodyText"/>
    <w:uiPriority w:val="99"/>
    <w:semiHidden/>
    <w:rsid w:val="00B91D06"/>
    <w:rPr>
      <w:kern w:val="20"/>
    </w:rPr>
  </w:style>
  <w:style w:type="paragraph" w:styleId="Caption">
    <w:name w:val="caption"/>
    <w:basedOn w:val="Normal"/>
    <w:next w:val="Normal"/>
    <w:uiPriority w:val="35"/>
    <w:qFormat/>
    <w:rsid w:val="0013214E"/>
    <w:pPr>
      <w:spacing w:after="200"/>
    </w:pPr>
    <w:rPr>
      <w:b/>
      <w:bCs/>
      <w:color w:val="03485C" w:themeColor="accent1"/>
      <w:sz w:val="18"/>
      <w:szCs w:val="18"/>
    </w:rPr>
  </w:style>
  <w:style w:type="paragraph" w:styleId="NormalIndent">
    <w:name w:val="Normal Indent"/>
    <w:basedOn w:val="Normal"/>
    <w:uiPriority w:val="99"/>
    <w:semiHidden/>
    <w:unhideWhenUsed/>
    <w:rsid w:val="00C17B92"/>
    <w:pPr>
      <w:ind w:left="720"/>
    </w:pPr>
  </w:style>
</w:styles>
</file>

<file path=word/webSettings.xml><?xml version="1.0" encoding="utf-8"?>
<w:webSettings xmlns:r="http://schemas.openxmlformats.org/officeDocument/2006/relationships" xmlns:w="http://schemas.openxmlformats.org/wordprocessingml/2006/main">
  <w:divs>
    <w:div w:id="40205283">
      <w:bodyDiv w:val="1"/>
      <w:marLeft w:val="0"/>
      <w:marRight w:val="0"/>
      <w:marTop w:val="0"/>
      <w:marBottom w:val="0"/>
      <w:divBdr>
        <w:top w:val="none" w:sz="0" w:space="0" w:color="auto"/>
        <w:left w:val="none" w:sz="0" w:space="0" w:color="auto"/>
        <w:bottom w:val="none" w:sz="0" w:space="0" w:color="auto"/>
        <w:right w:val="none" w:sz="0" w:space="0" w:color="auto"/>
      </w:divBdr>
    </w:div>
    <w:div w:id="72554344">
      <w:bodyDiv w:val="1"/>
      <w:marLeft w:val="0"/>
      <w:marRight w:val="0"/>
      <w:marTop w:val="0"/>
      <w:marBottom w:val="0"/>
      <w:divBdr>
        <w:top w:val="none" w:sz="0" w:space="0" w:color="auto"/>
        <w:left w:val="none" w:sz="0" w:space="0" w:color="auto"/>
        <w:bottom w:val="none" w:sz="0" w:space="0" w:color="auto"/>
        <w:right w:val="none" w:sz="0" w:space="0" w:color="auto"/>
      </w:divBdr>
    </w:div>
    <w:div w:id="292950401">
      <w:bodyDiv w:val="1"/>
      <w:marLeft w:val="0"/>
      <w:marRight w:val="0"/>
      <w:marTop w:val="0"/>
      <w:marBottom w:val="0"/>
      <w:divBdr>
        <w:top w:val="none" w:sz="0" w:space="0" w:color="auto"/>
        <w:left w:val="none" w:sz="0" w:space="0" w:color="auto"/>
        <w:bottom w:val="none" w:sz="0" w:space="0" w:color="auto"/>
        <w:right w:val="none" w:sz="0" w:space="0" w:color="auto"/>
      </w:divBdr>
      <w:divsChild>
        <w:div w:id="373390412">
          <w:marLeft w:val="109"/>
          <w:marRight w:val="109"/>
          <w:marTop w:val="109"/>
          <w:marBottom w:val="109"/>
          <w:divBdr>
            <w:top w:val="none" w:sz="0" w:space="0" w:color="auto"/>
            <w:left w:val="none" w:sz="0" w:space="0" w:color="auto"/>
            <w:bottom w:val="none" w:sz="0" w:space="0" w:color="auto"/>
            <w:right w:val="none" w:sz="0" w:space="0" w:color="auto"/>
          </w:divBdr>
        </w:div>
      </w:divsChild>
    </w:div>
    <w:div w:id="370568560">
      <w:bodyDiv w:val="1"/>
      <w:marLeft w:val="0"/>
      <w:marRight w:val="0"/>
      <w:marTop w:val="0"/>
      <w:marBottom w:val="0"/>
      <w:divBdr>
        <w:top w:val="none" w:sz="0" w:space="0" w:color="auto"/>
        <w:left w:val="none" w:sz="0" w:space="0" w:color="auto"/>
        <w:bottom w:val="none" w:sz="0" w:space="0" w:color="auto"/>
        <w:right w:val="none" w:sz="0" w:space="0" w:color="auto"/>
      </w:divBdr>
    </w:div>
    <w:div w:id="766081325">
      <w:bodyDiv w:val="1"/>
      <w:marLeft w:val="0"/>
      <w:marRight w:val="0"/>
      <w:marTop w:val="0"/>
      <w:marBottom w:val="0"/>
      <w:divBdr>
        <w:top w:val="none" w:sz="0" w:space="0" w:color="auto"/>
        <w:left w:val="none" w:sz="0" w:space="0" w:color="auto"/>
        <w:bottom w:val="none" w:sz="0" w:space="0" w:color="auto"/>
        <w:right w:val="none" w:sz="0" w:space="0" w:color="auto"/>
      </w:divBdr>
    </w:div>
    <w:div w:id="824007825">
      <w:bodyDiv w:val="1"/>
      <w:marLeft w:val="0"/>
      <w:marRight w:val="0"/>
      <w:marTop w:val="0"/>
      <w:marBottom w:val="0"/>
      <w:divBdr>
        <w:top w:val="none" w:sz="0" w:space="0" w:color="auto"/>
        <w:left w:val="none" w:sz="0" w:space="0" w:color="auto"/>
        <w:bottom w:val="none" w:sz="0" w:space="0" w:color="auto"/>
        <w:right w:val="none" w:sz="0" w:space="0" w:color="auto"/>
      </w:divBdr>
    </w:div>
    <w:div w:id="838737657">
      <w:bodyDiv w:val="1"/>
      <w:marLeft w:val="0"/>
      <w:marRight w:val="0"/>
      <w:marTop w:val="0"/>
      <w:marBottom w:val="0"/>
      <w:divBdr>
        <w:top w:val="none" w:sz="0" w:space="0" w:color="auto"/>
        <w:left w:val="none" w:sz="0" w:space="0" w:color="auto"/>
        <w:bottom w:val="none" w:sz="0" w:space="0" w:color="auto"/>
        <w:right w:val="none" w:sz="0" w:space="0" w:color="auto"/>
      </w:divBdr>
      <w:divsChild>
        <w:div w:id="883324634">
          <w:marLeft w:val="0"/>
          <w:marRight w:val="0"/>
          <w:marTop w:val="0"/>
          <w:marBottom w:val="0"/>
          <w:divBdr>
            <w:top w:val="none" w:sz="0" w:space="0" w:color="auto"/>
            <w:left w:val="none" w:sz="0" w:space="0" w:color="auto"/>
            <w:bottom w:val="none" w:sz="0" w:space="0" w:color="auto"/>
            <w:right w:val="none" w:sz="0" w:space="0" w:color="auto"/>
          </w:divBdr>
        </w:div>
      </w:divsChild>
    </w:div>
    <w:div w:id="885603952">
      <w:bodyDiv w:val="1"/>
      <w:marLeft w:val="0"/>
      <w:marRight w:val="0"/>
      <w:marTop w:val="0"/>
      <w:marBottom w:val="0"/>
      <w:divBdr>
        <w:top w:val="none" w:sz="0" w:space="0" w:color="auto"/>
        <w:left w:val="none" w:sz="0" w:space="0" w:color="auto"/>
        <w:bottom w:val="none" w:sz="0" w:space="0" w:color="auto"/>
        <w:right w:val="none" w:sz="0" w:space="0" w:color="auto"/>
      </w:divBdr>
      <w:divsChild>
        <w:div w:id="2080397853">
          <w:marLeft w:val="109"/>
          <w:marRight w:val="109"/>
          <w:marTop w:val="109"/>
          <w:marBottom w:val="109"/>
          <w:divBdr>
            <w:top w:val="none" w:sz="0" w:space="0" w:color="auto"/>
            <w:left w:val="none" w:sz="0" w:space="0" w:color="auto"/>
            <w:bottom w:val="none" w:sz="0" w:space="0" w:color="auto"/>
            <w:right w:val="none" w:sz="0" w:space="0" w:color="auto"/>
          </w:divBdr>
        </w:div>
      </w:divsChild>
    </w:div>
    <w:div w:id="922764118">
      <w:bodyDiv w:val="1"/>
      <w:marLeft w:val="0"/>
      <w:marRight w:val="0"/>
      <w:marTop w:val="0"/>
      <w:marBottom w:val="0"/>
      <w:divBdr>
        <w:top w:val="none" w:sz="0" w:space="0" w:color="auto"/>
        <w:left w:val="none" w:sz="0" w:space="0" w:color="auto"/>
        <w:bottom w:val="none" w:sz="0" w:space="0" w:color="auto"/>
        <w:right w:val="none" w:sz="0" w:space="0" w:color="auto"/>
      </w:divBdr>
    </w:div>
    <w:div w:id="1460875850">
      <w:bodyDiv w:val="1"/>
      <w:marLeft w:val="0"/>
      <w:marRight w:val="0"/>
      <w:marTop w:val="0"/>
      <w:marBottom w:val="0"/>
      <w:divBdr>
        <w:top w:val="none" w:sz="0" w:space="0" w:color="auto"/>
        <w:left w:val="none" w:sz="0" w:space="0" w:color="auto"/>
        <w:bottom w:val="none" w:sz="0" w:space="0" w:color="auto"/>
        <w:right w:val="none" w:sz="0" w:space="0" w:color="auto"/>
      </w:divBdr>
    </w:div>
    <w:div w:id="1470518632">
      <w:bodyDiv w:val="1"/>
      <w:marLeft w:val="0"/>
      <w:marRight w:val="0"/>
      <w:marTop w:val="0"/>
      <w:marBottom w:val="0"/>
      <w:divBdr>
        <w:top w:val="none" w:sz="0" w:space="0" w:color="auto"/>
        <w:left w:val="none" w:sz="0" w:space="0" w:color="auto"/>
        <w:bottom w:val="none" w:sz="0" w:space="0" w:color="auto"/>
        <w:right w:val="none" w:sz="0" w:space="0" w:color="auto"/>
      </w:divBdr>
    </w:div>
    <w:div w:id="1963489951">
      <w:bodyDiv w:val="1"/>
      <w:marLeft w:val="0"/>
      <w:marRight w:val="0"/>
      <w:marTop w:val="0"/>
      <w:marBottom w:val="0"/>
      <w:divBdr>
        <w:top w:val="none" w:sz="0" w:space="0" w:color="auto"/>
        <w:left w:val="none" w:sz="0" w:space="0" w:color="auto"/>
        <w:bottom w:val="none" w:sz="0" w:space="0" w:color="auto"/>
        <w:right w:val="none" w:sz="0" w:space="0" w:color="auto"/>
      </w:divBdr>
    </w:div>
    <w:div w:id="2004896238">
      <w:bodyDiv w:val="1"/>
      <w:marLeft w:val="0"/>
      <w:marRight w:val="0"/>
      <w:marTop w:val="0"/>
      <w:marBottom w:val="0"/>
      <w:divBdr>
        <w:top w:val="none" w:sz="0" w:space="0" w:color="auto"/>
        <w:left w:val="none" w:sz="0" w:space="0" w:color="auto"/>
        <w:bottom w:val="none" w:sz="0" w:space="0" w:color="auto"/>
        <w:right w:val="none" w:sz="0" w:space="0" w:color="auto"/>
      </w:divBdr>
    </w:div>
    <w:div w:id="2073388515">
      <w:bodyDiv w:val="1"/>
      <w:marLeft w:val="0"/>
      <w:marRight w:val="0"/>
      <w:marTop w:val="0"/>
      <w:marBottom w:val="0"/>
      <w:divBdr>
        <w:top w:val="none" w:sz="0" w:space="0" w:color="auto"/>
        <w:left w:val="none" w:sz="0" w:space="0" w:color="auto"/>
        <w:bottom w:val="none" w:sz="0" w:space="0" w:color="auto"/>
        <w:right w:val="none" w:sz="0" w:space="0" w:color="auto"/>
      </w:divBdr>
      <w:divsChild>
        <w:div w:id="1805779050">
          <w:marLeft w:val="0"/>
          <w:marRight w:val="0"/>
          <w:marTop w:val="0"/>
          <w:marBottom w:val="0"/>
          <w:divBdr>
            <w:top w:val="none" w:sz="0" w:space="0" w:color="auto"/>
            <w:left w:val="none" w:sz="0" w:space="0" w:color="auto"/>
            <w:bottom w:val="none" w:sz="0" w:space="0" w:color="auto"/>
            <w:right w:val="none" w:sz="0" w:space="0" w:color="auto"/>
          </w:divBdr>
        </w:div>
      </w:divsChild>
    </w:div>
    <w:div w:id="21386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an\Application%20Data\Microsoft\Templates\Article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Article">
      <a:dk1>
        <a:sysClr val="windowText" lastClr="000000"/>
      </a:dk1>
      <a:lt1>
        <a:sysClr val="window" lastClr="FFFFFF"/>
      </a:lt1>
      <a:dk2>
        <a:srgbClr val="04617B"/>
      </a:dk2>
      <a:lt2>
        <a:srgbClr val="F2F2F2"/>
      </a:lt2>
      <a:accent1>
        <a:srgbClr val="03485C"/>
      </a:accent1>
      <a:accent2>
        <a:srgbClr val="03485C"/>
      </a:accent2>
      <a:accent3>
        <a:srgbClr val="0F6FC6"/>
      </a:accent3>
      <a:accent4>
        <a:srgbClr val="009DD9"/>
      </a:accent4>
      <a:accent5>
        <a:srgbClr val="7CCA62"/>
      </a:accent5>
      <a:accent6>
        <a:srgbClr val="A5C249"/>
      </a:accent6>
      <a:hlink>
        <a:srgbClr val="0070C0"/>
      </a:hlink>
      <a:folHlink>
        <a:srgbClr val="7030A0"/>
      </a:folHlink>
    </a:clrScheme>
    <a:fontScheme name="Article">
      <a:majorFont>
        <a:latin typeface="Corbel"/>
        <a:ea typeface=""/>
        <a:cs typeface=""/>
      </a:majorFont>
      <a:minorFont>
        <a:latin typeface="Constantia"/>
        <a:ea typeface=""/>
        <a:cs typeface=""/>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100000" t="200000" r="100000" b="4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100000" t="200000" r="100000" b="40000"/>
          </a:path>
        </a:gradFill>
      </a:fillStyleLst>
      <a:lnStyleLst>
        <a:ln w="698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00000"/>
              </a:schemeClr>
            </a:gs>
            <a:gs pos="100000">
              <a:schemeClr val="phClr">
                <a:shade val="15000"/>
                <a:satMod val="300000"/>
              </a:schemeClr>
            </a:gs>
          </a:gsLst>
          <a:path path="circle">
            <a:fillToRect l="10000" t="180000" r="10000" b="50000"/>
          </a:path>
        </a:gradFill>
        <a:blipFill>
          <a:blip xmlns:r="http://schemas.openxmlformats.org/officeDocument/2006/relationships" r:embed="rId1">
            <a:duotone>
              <a:schemeClr val="phClr">
                <a:shade val="90000"/>
                <a:satMod val="150000"/>
              </a:schemeClr>
              <a:schemeClr val="phClr">
                <a:tint val="85000"/>
                <a:satMod val="150000"/>
              </a:schemeClr>
            </a:duotone>
          </a:blip>
          <a:tile tx="0" ty="0" sx="70000" sy="70000" flip="none" algn="ctr"/>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CHICAGO.XSL" StyleName="Chicago">
  <b:Source>
    <b:Tag>EWD65</b:Tag>
    <b:SourceType>ArticleInAPeriodical</b:SourceType>
    <b:Guid>{521DEDD5-F3A7-4790-AAC4-64BF73DCE4F0}</b:Guid>
    <b:LCID>0</b:LCID>
    <b:Author>
      <b:Author>
        <b:NameList>
          <b:Person>
            <b:Last>Dijkstra</b:Last>
            <b:First>E.</b:First>
            <b:Middle>W.</b:Middle>
          </b:Person>
        </b:NameList>
      </b:Author>
    </b:Author>
    <b:Title>Solution of a problem in concurrent programming control</b:Title>
    <b:Year>1965</b:Year>
    <b:PeriodicalTitle>Communications of the ACM</b:PeriodicalTitle>
    <b:Month>September</b:Month>
    <b:Edition>8</b:Edition>
    <b:Volume>9</b:Volume>
    <b:Issue>569</b:Issue>
    <b:RefOrder>6</b:RefOrder>
  </b:Source>
  <b:Source>
    <b:Tag>Rus07</b:Tag>
    <b:SourceType>ConferenceProceedings</b:SourceType>
    <b:Guid>{C50D65F2-30C8-4293-9B3D-5FF41A3D4439}</b:Guid>
    <b:LCID>0</b:LCID>
    <b:Author>
      <b:Author>
        <b:NameList>
          <b:Person>
            <b:Last>Russo</b:Last>
            <b:First>Claudio</b:First>
          </b:Person>
        </b:NameList>
      </b:Author>
    </b:Author>
    <b:Title>The Joins concurrency library</b:Title>
    <b:Year>2007</b:Year>
    <b:City>Nice, France</b:City>
    <b:ConferenceName>Practical Aspects of Declarative Languages (PADL)</b:ConferenceName>
    <b:Comments>http://toolbox/sites/JoinsLibrary</b:Comments>
    <b:RefOrder>1</b:RefOrder>
  </b:Source>
  <b:Source>
    <b:Tag>Lea00</b:Tag>
    <b:SourceType>ConferenceProceedings</b:SourceType>
    <b:Guid>{BFB25AFC-A74A-48FC-AF62-F46D3F8F6657}</b:Guid>
    <b:LCID>0</b:LCID>
    <b:Author>
      <b:Author>
        <b:NameList>
          <b:Person>
            <b:Last>Lea</b:Last>
            <b:First>Doug</b:First>
          </b:Person>
        </b:NameList>
      </b:Author>
    </b:Author>
    <b:Title>A Java fork/join framework</b:Title>
    <b:Pages>36--43</b:Pages>
    <b:Year>2000</b:Year>
    <b:ConferenceName>Java Grande</b:ConferenceName>
    <b:City>San Francisco, California</b:City>
    <b:Publisher>ACM</b:Publisher>
    <b:Comments>http://gee.cs.oswego.edu/dl/papers/fj.pdf</b:Comments>
    <b:RefOrder>2</b:RefOrder>
  </b:Source>
  <b:Source>
    <b:Tag>Mat98</b:Tag>
    <b:SourceType>ConferenceProceedings</b:SourceType>
    <b:Guid>{98F1681A-9D7C-48C7-A869-F9AFD2F5C4A0}</b:Guid>
    <b:LCID>0</b:LCID>
    <b:Author>
      <b:Author>
        <b:NameList>
          <b:Person>
            <b:Last>Frigo</b:Last>
            <b:First>Matteo</b:First>
          </b:Person>
          <b:Person>
            <b:Last>Leiserson</b:Last>
            <b:First>Charles</b:First>
            <b:Middle>E.</b:Middle>
          </b:Person>
          <b:Person>
            <b:Last>Randall</b:Last>
            <b:First>Keith</b:First>
            <b:Middle>H.</b:Middle>
          </b:Person>
        </b:NameList>
      </b:Author>
    </b:Author>
    <b:Title>The Implementation of the Cilk-5 Multithreaded Language</b:Title>
    <b:Year>June 1998</b:Year>
    <b:City>Montreal, Canada</b:City>
    <b:ConferenceName>ACM SIGPLAN Conference on Programming Language Design and Implementation (PLDI)</b:ConferenceName>
    <b:RefOrder>3</b:RefOrder>
  </b:Source>
  <b:Source>
    <b:Tag>Ise</b:Tag>
    <b:SourceType>DocumentFromInternetSite</b:SourceType>
    <b:Guid>{13DB0DA4-FEE6-427B-BE57-D1A053DEC1E1}</b:Guid>
    <b:LCID>0</b:LCID>
    <b:Author>
      <b:Author>
        <b:NameList>
          <b:Person>
            <b:Last>Gatlin</b:Last>
            <b:First>Kang</b:First>
            <b:Middle>Su</b:Middle>
          </b:Person>
          <b:Person>
            <b:Last>Isensee</b:Last>
            <b:First>Pete</b:First>
          </b:Person>
        </b:NameList>
      </b:Author>
    </b:Author>
    <b:Title>OpenMP and C++: Reap the Benefits of Multithreading without All the Work</b:Title>
    <b:URL>http://msdn.microsoft.com/msdnmag/issues/05/10/OpenMP/</b:URL>
    <b:Year>2005</b:Year>
    <b:RefOrder>9</b:RefOrder>
  </b:Source>
  <b:Source>
    <b:Tag>Lea051</b:Tag>
    <b:SourceType>DocumentFromInternetSite</b:SourceType>
    <b:Guid>{DFB09F3E-DD5E-4DE6-A18E-943B6CEACD15}</b:Guid>
    <b:LCID>0</b:LCID>
    <b:Author>
      <b:Author>
        <b:NameList>
          <b:Person>
            <b:Last>Lea</b:Last>
            <b:First>Doug</b:First>
          </b:Person>
        </b:NameList>
      </b:Author>
    </b:Author>
    <b:Title>Overview of the concurrent package</b:Title>
    <b:URL>http://gee.cs.oswego.edu/dl/classes/EDU/oswego/cs/dl/util/concurrent/intro.html</b:URL>
    <b:Year>2005a</b:Year>
    <b:RefOrder>7</b:RefOrder>
  </b:Source>
  <b:Source>
    <b:Tag>Lea05</b:Tag>
    <b:SourceType>JournalArticle</b:SourceType>
    <b:Guid>{EF22869C-2839-49C2-9833-F859EA9E3536}</b:Guid>
    <b:LCID>0</b:LCID>
    <b:Author>
      <b:Author>
        <b:NameList>
          <b:Person>
            <b:Last>Lea</b:Last>
            <b:First>Doug</b:First>
          </b:Person>
        </b:NameList>
      </b:Author>
    </b:Author>
    <b:Title>The java.util.concurrent synchronizer framework</b:Title>
    <b:Pages>293--309</b:Pages>
    <b:Year>2005b</b:Year>
    <b:JournalName>Science of Computer Programming</b:JournalName>
    <b:Month>December</b:Month>
    <b:Volume>58</b:Volume>
    <b:Issue>3</b:Issue>
    <b:StandardNumber>ISSN:0167-6423</b:StandardNumber>
    <b:Comments>http://gee.cs.oswego.edu/dl/papers/aqs.pdf</b:Comments>
    <b:RefOrder>8</b:RefOrder>
  </b:Source>
  <b:Source>
    <b:Tag>Mor96</b:Tag>
    <b:SourceType>ConferenceProceedings</b:SourceType>
    <b:Guid>{931FF79E-CA61-4CDA-9879-68D8EB42D263}</b:Guid>
    <b:LCID>0</b:LCID>
    <b:Author>
      <b:Author>
        <b:NameList>
          <b:Person>
            <b:Last>Moreau</b:Last>
            <b:First>Luc</b:First>
          </b:Person>
        </b:NameList>
      </b:Author>
    </b:Author>
    <b:Title>The semantics of Scheme with Future</b:Title>
    <b:Year>1996</b:Year>
    <b:Pages>146-156</b:Pages>
    <b:ConferenceName>International Conference on Functional Programming</b:ConferenceName>
    <b:RefOrder>5</b:RefOrder>
  </b:Source>
  <b:Source>
    <b:Tag>JrR85</b:Tag>
    <b:SourceType>JournalArticle</b:SourceType>
    <b:Guid>{735EAA88-EAEE-447E-976E-A4AC7F125CE8}</b:Guid>
    <b:LCID>0</b:LCID>
    <b:Author>
      <b:Author>
        <b:NameList>
          <b:Person>
            <b:Last>Halstead Jr</b:Last>
            <b:First>Robert</b:First>
            <b:Middle>H.</b:Middle>
          </b:Person>
        </b:NameList>
      </b:Author>
    </b:Author>
    <b:Title>MULTILISP: a language for concurrent symbolic computation</b:Title>
    <b:Pages>501-538</b:Pages>
    <b:Year>1985</b:Year>
    <b:JournalName>ACM transactions on Programming Languages and Systems (TOPLAS)</b:JournalName>
    <b:Volume>7</b:Volume>
    <b:Issue>4</b:Issue>
    <b:RefOrder>4</b:RefOrder>
  </b:Source>
</b:Sources>
</file>

<file path=customXml/itemProps1.xml><?xml version="1.0" encoding="utf-8"?>
<ds:datastoreItem xmlns:ds="http://schemas.openxmlformats.org/officeDocument/2006/customXml" ds:itemID="{36D5809B-8BC7-47AE-8C72-869FE0C6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Article2.dotx</Template>
  <TotalTime>2469</TotalTime>
  <Pages>12</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Daan Leijen</dc:creator>
  <cp:lastModifiedBy>Manuel Fahndrich</cp:lastModifiedBy>
  <cp:revision>34</cp:revision>
  <cp:lastPrinted>2007-02-03T03:19:00Z</cp:lastPrinted>
  <dcterms:created xsi:type="dcterms:W3CDTF">2008-07-09T17:53:00Z</dcterms:created>
  <dcterms:modified xsi:type="dcterms:W3CDTF">2008-10-03T21:12:00Z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